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28" w:rsidRDefault="00E11E40">
      <w:r>
        <w:rPr>
          <w:rFonts w:hint="eastAsia"/>
        </w:rPr>
        <w:t>光亮剂</w:t>
      </w:r>
      <w:r>
        <w:t>测量与计算：</w:t>
      </w:r>
    </w:p>
    <w:p w:rsidR="00850BE9" w:rsidRDefault="00850BE9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E11E40" w:rsidRDefault="00E11E40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850BE9" w:rsidRDefault="00C00671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电解池是否空置，</w:t>
      </w:r>
      <w:r w:rsidR="00850BE9">
        <w:rPr>
          <w:rFonts w:hint="eastAsia"/>
        </w:rPr>
        <w:t>在工作电极</w:t>
      </w:r>
      <w:r w:rsidR="00850BE9">
        <w:t>和对电极之间施加一个电压，如</w:t>
      </w:r>
      <w:r w:rsidR="00850BE9">
        <w:rPr>
          <w:rFonts w:hint="eastAsia"/>
        </w:rPr>
        <w:t>0.1</w:t>
      </w:r>
      <w:r w:rsidR="00850BE9">
        <w:t>V</w:t>
      </w:r>
      <w:r w:rsidR="00850BE9">
        <w:t>，测试是否有</w:t>
      </w:r>
      <w:r w:rsidR="00850BE9">
        <w:rPr>
          <w:rFonts w:hint="eastAsia"/>
        </w:rPr>
        <w:t>电导</w:t>
      </w:r>
      <w:r w:rsidR="00850BE9">
        <w:t>，如果有，说明电解池中已经有溶液，</w:t>
      </w:r>
      <w:r w:rsidR="00850BE9">
        <w:rPr>
          <w:rFonts w:hint="eastAsia"/>
        </w:rPr>
        <w:t>弹出</w:t>
      </w:r>
      <w:r w:rsidR="00850BE9">
        <w:t>警告对话框，</w:t>
      </w:r>
      <w:r w:rsidR="00850BE9">
        <w:rPr>
          <w:rFonts w:hint="eastAsia"/>
        </w:rPr>
        <w:t>设备</w:t>
      </w:r>
      <w:r w:rsidR="00850BE9">
        <w:t>所有动作停止，该功能可以在软件界面选择开启或关闭。</w:t>
      </w:r>
    </w:p>
    <w:p w:rsidR="00E11E40" w:rsidRDefault="00E11E40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  <w:r>
        <w:rPr>
          <w:rFonts w:hint="eastAsia"/>
        </w:rPr>
        <w:t>，工作</w:t>
      </w:r>
      <w:r>
        <w:t>电极开始</w:t>
      </w:r>
      <w:r>
        <w:rPr>
          <w:rFonts w:hint="eastAsia"/>
        </w:rPr>
        <w:t>以</w:t>
      </w:r>
      <w:r>
        <w:t>w1</w:t>
      </w:r>
      <w:r>
        <w:rPr>
          <w:rFonts w:hint="eastAsia"/>
        </w:rPr>
        <w:t>的</w:t>
      </w:r>
      <w:r>
        <w:t>转速旋转</w:t>
      </w:r>
    </w:p>
    <w:p w:rsidR="00E11E40" w:rsidRDefault="00E11E40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泵开始加液</w:t>
      </w:r>
      <w:r>
        <w:t>L2</w:t>
      </w:r>
    </w:p>
    <w:p w:rsidR="00CB0E4D" w:rsidRPr="001A3D6D" w:rsidRDefault="00E11E40" w:rsidP="00CB0E4D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CVS</w:t>
      </w:r>
      <w:r>
        <w:t>扫描测试，需要输入的</w:t>
      </w:r>
      <w:r>
        <w:rPr>
          <w:rFonts w:hint="eastAsia"/>
        </w:rPr>
        <w:t>数据有</w:t>
      </w:r>
      <w:r w:rsidR="00BB3FCB">
        <w:rPr>
          <w:rFonts w:hint="eastAsia"/>
        </w:rPr>
        <w:t>工作</w:t>
      </w:r>
      <w:r w:rsidR="00BB3FCB">
        <w:t>电极转速</w:t>
      </w:r>
      <w:r w:rsidR="00BB3FCB">
        <w:t>W2</w:t>
      </w:r>
      <w:r w:rsidR="00BB3FCB">
        <w:rPr>
          <w:rFonts w:hint="eastAsia"/>
        </w:rPr>
        <w:t>，</w:t>
      </w:r>
      <w:r>
        <w:t>开始电压</w:t>
      </w:r>
      <w:r>
        <w:t>E1</w:t>
      </w:r>
      <w:r w:rsidR="00CC593E">
        <w:rPr>
          <w:rFonts w:hint="eastAsia"/>
        </w:rPr>
        <w:t>（平衡电压</w:t>
      </w:r>
      <w:r w:rsidR="00CC593E">
        <w:t>，初始</w:t>
      </w:r>
      <w:r w:rsidR="00CC593E">
        <w:rPr>
          <w:rFonts w:hint="eastAsia"/>
        </w:rPr>
        <w:t>无</w:t>
      </w:r>
      <w:r w:rsidR="00CC593E">
        <w:t>电流状态下，参比电极和工作电极之间的电压</w:t>
      </w:r>
      <w:r w:rsidR="00CC593E">
        <w:rPr>
          <w:rFonts w:hint="eastAsia"/>
        </w:rPr>
        <w:t>）</w:t>
      </w:r>
      <w:r>
        <w:rPr>
          <w:rFonts w:hint="eastAsia"/>
        </w:rPr>
        <w:t>，</w:t>
      </w:r>
      <w:r w:rsidR="00BB3FCB">
        <w:rPr>
          <w:rFonts w:hint="eastAsia"/>
        </w:rPr>
        <w:t>最高</w:t>
      </w:r>
      <w:r w:rsidR="00BB3FCB">
        <w:t>电压</w:t>
      </w:r>
      <w:r w:rsidR="00BB3FCB">
        <w:t>E2</w:t>
      </w:r>
      <w:r w:rsidR="00BB3FCB">
        <w:rPr>
          <w:rFonts w:hint="eastAsia"/>
        </w:rPr>
        <w:t>，</w:t>
      </w:r>
      <w:r w:rsidR="00BB3FCB">
        <w:t>最低电压</w:t>
      </w:r>
      <w:r w:rsidR="00BB3FCB">
        <w:t>E3</w:t>
      </w:r>
      <w:r w:rsidR="00BB3FCB">
        <w:rPr>
          <w:rFonts w:hint="eastAsia"/>
        </w:rPr>
        <w:t>，扫描</w:t>
      </w:r>
      <w:r w:rsidR="00BB3FCB">
        <w:t>速率</w:t>
      </w:r>
      <w:r w:rsidR="00BB3FCB">
        <w:rPr>
          <w:rFonts w:asciiTheme="minorEastAsia" w:hAnsiTheme="minorEastAsia" w:hint="eastAsia"/>
        </w:rPr>
        <w:t>Δ</w:t>
      </w:r>
      <w:r w:rsidR="00BB3FCB">
        <w:rPr>
          <w:rFonts w:hint="eastAsia"/>
        </w:rPr>
        <w:t>E</w:t>
      </w:r>
      <w:r w:rsidR="00BB3FCB">
        <w:t>，扫描圈数，</w:t>
      </w:r>
      <w:r w:rsidR="00BB3FCB">
        <w:rPr>
          <w:rFonts w:hint="eastAsia"/>
        </w:rPr>
        <w:t>扫描</w:t>
      </w:r>
      <w:r w:rsidR="00BB3FCB">
        <w:t>重复次数</w:t>
      </w:r>
      <w:r w:rsidR="0036448E">
        <w:rPr>
          <w:rFonts w:hint="eastAsia"/>
        </w:rPr>
        <w:t>（可能</w:t>
      </w:r>
      <w:r w:rsidR="0036448E">
        <w:t>需要软件来判断，</w:t>
      </w:r>
      <w:r w:rsidR="0036448E">
        <w:rPr>
          <w:rFonts w:hint="eastAsia"/>
        </w:rPr>
        <w:t>A</w:t>
      </w:r>
      <w:r w:rsidR="0036448E" w:rsidRPr="00D66298">
        <w:rPr>
          <w:rFonts w:hint="eastAsia"/>
          <w:vertAlign w:val="subscript"/>
        </w:rPr>
        <w:t>i</w:t>
      </w:r>
      <w:r w:rsidR="0036448E">
        <w:t>-A</w:t>
      </w:r>
      <w:r w:rsidR="00D66298" w:rsidRPr="00D66298">
        <w:rPr>
          <w:vertAlign w:val="subscript"/>
        </w:rPr>
        <w:t>i+1</w:t>
      </w:r>
      <w:r w:rsidR="0036448E">
        <w:t>的误差？</w:t>
      </w:r>
      <w:r w:rsidR="0036448E">
        <w:rPr>
          <w:rFonts w:hint="eastAsia"/>
        </w:rPr>
        <w:t>）</w:t>
      </w:r>
      <w:r w:rsidR="00DA797E">
        <w:rPr>
          <w:rFonts w:hint="eastAsia"/>
        </w:rPr>
        <w:t>，</w:t>
      </w:r>
      <w:r w:rsidR="00DA797E">
        <w:t>delay</w:t>
      </w:r>
      <w:r w:rsidR="00DA797E">
        <w:t>的时间</w:t>
      </w:r>
      <w:proofErr w:type="spellStart"/>
      <w:r w:rsidR="00CB0E4D">
        <w:rPr>
          <w:rFonts w:hint="eastAsia"/>
        </w:rPr>
        <w:t>ti</w:t>
      </w:r>
      <w:proofErr w:type="spellEnd"/>
      <w:r w:rsidR="005171F6">
        <w:rPr>
          <w:rFonts w:hint="eastAsia"/>
        </w:rPr>
        <w:t>，</w:t>
      </w:r>
      <w:r w:rsidR="005171F6">
        <w:t>CVS</w:t>
      </w:r>
      <w:r w:rsidR="005171F6">
        <w:t>扫描</w:t>
      </w:r>
      <w:r w:rsidR="005171F6">
        <w:rPr>
          <w:rFonts w:hint="eastAsia"/>
        </w:rPr>
        <w:t>必须先</w:t>
      </w:r>
      <w:r w:rsidR="005171F6">
        <w:t>向高电</w:t>
      </w:r>
      <w:r w:rsidR="005171F6">
        <w:rPr>
          <w:rFonts w:hint="eastAsia"/>
        </w:rPr>
        <w:t>压</w:t>
      </w:r>
      <w:r w:rsidR="005171F6">
        <w:t>方向扫描，</w:t>
      </w:r>
      <w:r w:rsidR="005171F6" w:rsidRPr="001A3D6D">
        <w:rPr>
          <w:highlight w:val="yellow"/>
        </w:rPr>
        <w:t>并且最后</w:t>
      </w:r>
      <w:r w:rsidR="005171F6" w:rsidRPr="001A3D6D">
        <w:rPr>
          <w:rFonts w:hint="eastAsia"/>
          <w:highlight w:val="yellow"/>
        </w:rPr>
        <w:t>半圈</w:t>
      </w:r>
      <w:r w:rsidR="005171F6" w:rsidRPr="001A3D6D">
        <w:rPr>
          <w:highlight w:val="yellow"/>
        </w:rPr>
        <w:t>一定是从高电</w:t>
      </w:r>
      <w:r w:rsidR="005171F6" w:rsidRPr="001A3D6D">
        <w:rPr>
          <w:rFonts w:hint="eastAsia"/>
          <w:highlight w:val="yellow"/>
        </w:rPr>
        <w:t>压</w:t>
      </w:r>
      <w:r w:rsidR="005171F6" w:rsidRPr="001A3D6D">
        <w:rPr>
          <w:highlight w:val="yellow"/>
        </w:rPr>
        <w:t>向开始电压</w:t>
      </w:r>
      <w:r w:rsidR="005171F6" w:rsidRPr="001A3D6D">
        <w:rPr>
          <w:rFonts w:hint="eastAsia"/>
          <w:highlight w:val="yellow"/>
        </w:rPr>
        <w:t>方向</w:t>
      </w:r>
      <w:r w:rsidR="005171F6" w:rsidRPr="001A3D6D">
        <w:rPr>
          <w:highlight w:val="yellow"/>
        </w:rPr>
        <w:t>扫描，最后停留在开始电压位置</w:t>
      </w:r>
    </w:p>
    <w:p w:rsidR="005A39B6" w:rsidRDefault="00BB3FCB" w:rsidP="005A39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>
        <w:t>的</w:t>
      </w:r>
      <w:r>
        <w:t>CVS</w:t>
      </w:r>
      <w:r>
        <w:rPr>
          <w:rFonts w:hint="eastAsia"/>
        </w:rPr>
        <w:t>数据</w:t>
      </w:r>
      <w:r>
        <w:t>有电流</w:t>
      </w:r>
      <w:proofErr w:type="spellStart"/>
      <w:r>
        <w:t>i</w:t>
      </w:r>
      <w:proofErr w:type="spellEnd"/>
      <w:r>
        <w:t>，电压</w:t>
      </w:r>
      <w:r>
        <w:t>E</w:t>
      </w:r>
      <w:r>
        <w:t>，时间</w:t>
      </w:r>
      <w:r>
        <w:t>t</w:t>
      </w:r>
      <w:r>
        <w:t>，计算电流</w:t>
      </w:r>
      <w:r>
        <w:rPr>
          <w:rFonts w:hint="eastAsia"/>
        </w:rPr>
        <w:t>和时间</w:t>
      </w:r>
      <w:r>
        <w:t>的积分面积</w:t>
      </w:r>
      <w:r w:rsidR="0036448E">
        <w:rPr>
          <w:rFonts w:hint="eastAsia"/>
        </w:rPr>
        <w:t>A</w:t>
      </w:r>
      <w:r w:rsidR="0036448E">
        <w:t>i</w:t>
      </w:r>
      <w:r>
        <w:t>，</w:t>
      </w:r>
      <w:r w:rsidRPr="007D55B6">
        <w:rPr>
          <w:rFonts w:hint="eastAsia"/>
          <w:color w:val="FF0000"/>
        </w:rPr>
        <w:t>可能</w:t>
      </w:r>
      <w:r w:rsidRPr="007D55B6">
        <w:rPr>
          <w:color w:val="FF0000"/>
        </w:rPr>
        <w:t>需要</w:t>
      </w:r>
      <w:r w:rsidRPr="007D55B6">
        <w:rPr>
          <w:rFonts w:hint="eastAsia"/>
          <w:color w:val="FF0000"/>
        </w:rPr>
        <w:t>指定</w:t>
      </w:r>
      <w:r w:rsidRPr="007D55B6">
        <w:rPr>
          <w:color w:val="FF0000"/>
        </w:rPr>
        <w:t>计算积分的时间范围（</w:t>
      </w:r>
      <w:r w:rsidRPr="007D55B6">
        <w:rPr>
          <w:rFonts w:hint="eastAsia"/>
          <w:color w:val="FF0000"/>
        </w:rPr>
        <w:t>或</w:t>
      </w:r>
      <w:r w:rsidRPr="007D55B6">
        <w:rPr>
          <w:color w:val="FF0000"/>
        </w:rPr>
        <w:t>软件能够</w:t>
      </w:r>
      <w:r w:rsidRPr="007D55B6">
        <w:rPr>
          <w:rFonts w:hint="eastAsia"/>
          <w:color w:val="FF0000"/>
        </w:rPr>
        <w:t>自动</w:t>
      </w:r>
      <w:r w:rsidRPr="007D55B6">
        <w:rPr>
          <w:color w:val="FF0000"/>
        </w:rPr>
        <w:t>判断？）</w:t>
      </w:r>
      <w:r w:rsidR="005A39B6" w:rsidRPr="007D55B6">
        <w:rPr>
          <w:rFonts w:hint="eastAsia"/>
          <w:color w:val="FF0000"/>
        </w:rPr>
        <w:t xml:space="preserve"> E</w:t>
      </w:r>
      <w:r w:rsidR="005A39B6" w:rsidRPr="007D55B6">
        <w:rPr>
          <w:color w:val="FF0000"/>
        </w:rPr>
        <w:t>=E</w:t>
      </w:r>
      <w:r w:rsidR="005A39B6" w:rsidRPr="007D55B6">
        <w:rPr>
          <w:color w:val="FF0000"/>
          <w:vertAlign w:val="subscript"/>
        </w:rPr>
        <w:t>1</w:t>
      </w:r>
      <w:r w:rsidR="005A39B6" w:rsidRPr="007D55B6">
        <w:rPr>
          <w:color w:val="FF0000"/>
        </w:rPr>
        <w:t>+</w:t>
      </w:r>
      <w:r w:rsidR="005A39B6" w:rsidRPr="007D55B6">
        <w:rPr>
          <w:rFonts w:asciiTheme="minorEastAsia" w:hAnsiTheme="minorEastAsia" w:hint="eastAsia"/>
          <w:color w:val="FF0000"/>
        </w:rPr>
        <w:t>Δ</w:t>
      </w:r>
      <w:r w:rsidR="005A39B6" w:rsidRPr="007D55B6">
        <w:rPr>
          <w:rFonts w:hint="eastAsia"/>
          <w:color w:val="FF0000"/>
        </w:rPr>
        <w:t>E</w:t>
      </w:r>
      <w:r w:rsidR="005A39B6" w:rsidRPr="007D55B6">
        <w:rPr>
          <w:color w:val="FF0000"/>
          <w:highlight w:val="yellow"/>
        </w:rPr>
        <w:t>t</w:t>
      </w:r>
      <w:r w:rsidR="005A39B6" w:rsidRPr="007D55B6">
        <w:rPr>
          <w:color w:val="FF0000"/>
        </w:rPr>
        <w:t>,</w:t>
      </w:r>
      <w:r w:rsidR="005A39B6" w:rsidRPr="007D55B6">
        <w:rPr>
          <w:color w:val="FF0000"/>
          <w:highlight w:val="yellow"/>
        </w:rPr>
        <w:t>E2</w:t>
      </w:r>
      <w:r w:rsidR="00470A52" w:rsidRPr="007D55B6">
        <w:rPr>
          <w:rFonts w:hint="eastAsia"/>
          <w:color w:val="FF0000"/>
          <w:highlight w:val="yellow"/>
        </w:rPr>
        <w:t>&gt;</w:t>
      </w:r>
      <w:r w:rsidR="00470A52" w:rsidRPr="007D55B6">
        <w:rPr>
          <w:color w:val="FF0000"/>
          <w:highlight w:val="yellow"/>
        </w:rPr>
        <w:t>=E</w:t>
      </w:r>
      <w:r w:rsidR="00470A52" w:rsidRPr="007D55B6">
        <w:rPr>
          <w:rFonts w:hint="eastAsia"/>
          <w:color w:val="FF0000"/>
          <w:highlight w:val="yellow"/>
        </w:rPr>
        <w:t>&gt;</w:t>
      </w:r>
      <w:r w:rsidR="00470A52" w:rsidRPr="007D55B6">
        <w:rPr>
          <w:color w:val="FF0000"/>
          <w:highlight w:val="yellow"/>
        </w:rPr>
        <w:t>=E3</w:t>
      </w:r>
      <w:r w:rsidR="00470A52" w:rsidRPr="007D55B6">
        <w:rPr>
          <w:color w:val="FF0000"/>
        </w:rPr>
        <w:t>,E</w:t>
      </w:r>
      <w:r w:rsidR="00470A52" w:rsidRPr="007D55B6">
        <w:rPr>
          <w:rFonts w:hint="eastAsia"/>
          <w:color w:val="FF0000"/>
        </w:rPr>
        <w:t>和时间</w:t>
      </w:r>
      <w:r w:rsidR="00470A52" w:rsidRPr="007D55B6">
        <w:rPr>
          <w:color w:val="FF0000"/>
        </w:rPr>
        <w:t>t</w:t>
      </w:r>
      <w:r w:rsidR="00470A52" w:rsidRPr="007D55B6">
        <w:rPr>
          <w:color w:val="FF0000"/>
        </w:rPr>
        <w:t>呈正比</w:t>
      </w:r>
    </w:p>
    <w:p w:rsidR="00DA797E" w:rsidRDefault="00DA797E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工作电极</w:t>
      </w:r>
      <w:r>
        <w:t>旋转需要软件后台控制开始旋转</w:t>
      </w:r>
      <w:r>
        <w:rPr>
          <w:rFonts w:hint="eastAsia"/>
        </w:rPr>
        <w:t>（</w:t>
      </w:r>
      <w:r w:rsidRPr="001A3D6D">
        <w:rPr>
          <w:rFonts w:hint="eastAsia"/>
          <w:highlight w:val="yellow"/>
        </w:rPr>
        <w:t>不</w:t>
      </w:r>
      <w:r w:rsidRPr="001A3D6D">
        <w:rPr>
          <w:highlight w:val="yellow"/>
        </w:rPr>
        <w:t>考虑开始旋转到指定转速之间的时间</w:t>
      </w:r>
      <w:r>
        <w:rPr>
          <w:rFonts w:hint="eastAsia"/>
        </w:rPr>
        <w:t>）</w:t>
      </w:r>
      <w:r>
        <w:t>和停止</w:t>
      </w:r>
      <w:ins w:id="0" w:author="Administrator" w:date="2017-01-22T16:49:00Z">
        <w:r w:rsidR="004C7D69">
          <w:rPr>
            <w:rFonts w:hint="eastAsia"/>
          </w:rPr>
          <w:t>。</w:t>
        </w:r>
        <w:r w:rsidR="004C7D69">
          <w:rPr>
            <w:rFonts w:hint="eastAsia"/>
          </w:rPr>
          <w:t xml:space="preserve"> </w:t>
        </w:r>
      </w:ins>
      <w:ins w:id="1" w:author="Administrator" w:date="2017-01-22T16:54:00Z">
        <w:r w:rsidR="004C7D69">
          <w:rPr>
            <w:rFonts w:hint="eastAsia"/>
          </w:rPr>
          <w:t>前八步是作为背景。</w:t>
        </w:r>
      </w:ins>
    </w:p>
    <w:p w:rsidR="00BB3FCB" w:rsidRDefault="00DA797E" w:rsidP="00E11E40">
      <w:pPr>
        <w:pStyle w:val="a5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弹出</w:t>
      </w:r>
      <w:r>
        <w:t>提示框，</w:t>
      </w:r>
      <w:r>
        <w:rPr>
          <w:rFonts w:hint="eastAsia"/>
        </w:rPr>
        <w:t>手动</w:t>
      </w:r>
      <w:r>
        <w:t>加入待测镀液</w:t>
      </w:r>
      <w:r>
        <w:t>L3</w:t>
      </w:r>
      <w:r>
        <w:rPr>
          <w:rFonts w:hint="eastAsia"/>
        </w:rPr>
        <w:t>（输入</w:t>
      </w:r>
      <w:r>
        <w:t>到软件即可</w:t>
      </w:r>
      <w:r>
        <w:rPr>
          <w:rFonts w:hint="eastAsia"/>
        </w:rPr>
        <w:t>），点击</w:t>
      </w:r>
      <w:r>
        <w:t>确定方可进入下一步</w:t>
      </w:r>
      <w:commentRangeEnd w:id="2"/>
      <w:r w:rsidR="003C770D">
        <w:rPr>
          <w:rStyle w:val="a6"/>
        </w:rPr>
        <w:commentReference w:id="2"/>
      </w:r>
    </w:p>
    <w:p w:rsidR="00DA797E" w:rsidRDefault="00DA797E" w:rsidP="00E11E40">
      <w:pPr>
        <w:pStyle w:val="a5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CVS</w:t>
      </w:r>
      <w:r>
        <w:t>扫描</w:t>
      </w:r>
      <w:commentRangeEnd w:id="3"/>
      <w:r w:rsidR="003C770D">
        <w:rPr>
          <w:rStyle w:val="a6"/>
        </w:rPr>
        <w:commentReference w:id="3"/>
      </w:r>
    </w:p>
    <w:p w:rsidR="00DA797E" w:rsidRDefault="00DA797E" w:rsidP="00E11E40">
      <w:pPr>
        <w:pStyle w:val="a5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号</w:t>
      </w:r>
      <w:r>
        <w:t>泵开始加液</w:t>
      </w:r>
      <w:r>
        <w:t>L4</w:t>
      </w:r>
      <w:r>
        <w:rPr>
          <w:rFonts w:hint="eastAsia"/>
        </w:rPr>
        <w:t>，</w:t>
      </w:r>
      <w:r>
        <w:rPr>
          <w:rFonts w:hint="eastAsia"/>
        </w:rPr>
        <w:t>CVS</w:t>
      </w:r>
      <w:r>
        <w:t>扫描</w:t>
      </w:r>
    </w:p>
    <w:p w:rsidR="00DA797E" w:rsidRDefault="00DA797E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号</w:t>
      </w:r>
      <w:r>
        <w:t>泵再次加液</w:t>
      </w:r>
      <w:r>
        <w:t>L4</w:t>
      </w:r>
      <w:r>
        <w:rPr>
          <w:rFonts w:hint="eastAsia"/>
        </w:rPr>
        <w:t>，</w:t>
      </w:r>
      <w:r>
        <w:t>CVS</w:t>
      </w:r>
      <w:r>
        <w:t>扫描</w:t>
      </w:r>
    </w:p>
    <w:p w:rsidR="00DA797E" w:rsidRDefault="00DA797E" w:rsidP="00E11E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t>结果</w:t>
      </w:r>
      <w:r w:rsidR="00850BE9">
        <w:rPr>
          <w:rFonts w:hint="eastAsia"/>
        </w:rPr>
        <w:t>并</w:t>
      </w:r>
      <w:r w:rsidR="00850BE9">
        <w:t>计算</w:t>
      </w:r>
      <w:r>
        <w:t>，</w:t>
      </w:r>
      <w:r w:rsidR="00191221">
        <w:rPr>
          <w:rFonts w:hint="eastAsia"/>
        </w:rPr>
        <w:t>升降台</w:t>
      </w:r>
      <w:r w:rsidR="00191221">
        <w:t>降下，</w:t>
      </w:r>
      <w:r>
        <w:t>实验完成，弹出提示框。</w:t>
      </w:r>
    </w:p>
    <w:p w:rsidR="00DA797E" w:rsidRPr="00191221" w:rsidRDefault="00DA797E" w:rsidP="00DA797E">
      <w:pPr>
        <w:pStyle w:val="a5"/>
        <w:ind w:left="360" w:firstLineChars="0" w:firstLine="0"/>
      </w:pPr>
    </w:p>
    <w:p w:rsidR="00E11E40" w:rsidRDefault="00E11E40" w:rsidP="00E11E40">
      <w:r>
        <w:rPr>
          <w:rFonts w:hint="eastAsia"/>
        </w:rPr>
        <w:t>抑制剂标准</w:t>
      </w:r>
      <w:r>
        <w:t>曲线绘制</w:t>
      </w:r>
    </w:p>
    <w:p w:rsidR="00AB55E8" w:rsidRDefault="00AB55E8" w:rsidP="00AB55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AB55E8" w:rsidRDefault="00AB55E8" w:rsidP="00AB55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AB55E8" w:rsidRDefault="00AB55E8" w:rsidP="00AB55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电解池是否空置</w:t>
      </w:r>
    </w:p>
    <w:p w:rsidR="00AB55E8" w:rsidRDefault="00AB55E8" w:rsidP="00AB55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  <w:r>
        <w:rPr>
          <w:rFonts w:hint="eastAsia"/>
        </w:rPr>
        <w:t>，工作</w:t>
      </w:r>
      <w:r>
        <w:t>电极开始</w:t>
      </w:r>
      <w:r>
        <w:rPr>
          <w:rFonts w:hint="eastAsia"/>
        </w:rPr>
        <w:t>以</w:t>
      </w:r>
      <w:r>
        <w:t>w1</w:t>
      </w:r>
      <w:r>
        <w:rPr>
          <w:rFonts w:hint="eastAsia"/>
        </w:rPr>
        <w:t>的</w:t>
      </w:r>
      <w:r>
        <w:t>转速旋转</w:t>
      </w:r>
    </w:p>
    <w:p w:rsidR="006C365C" w:rsidRPr="001A3D6D" w:rsidRDefault="006C365C" w:rsidP="00AB55E8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commentRangeStart w:id="4"/>
      <w:r w:rsidRPr="001A3D6D">
        <w:rPr>
          <w:rFonts w:hint="eastAsia"/>
          <w:highlight w:val="yellow"/>
        </w:rPr>
        <w:t>CVS</w:t>
      </w:r>
      <w:r w:rsidRPr="001A3D6D">
        <w:rPr>
          <w:highlight w:val="yellow"/>
        </w:rPr>
        <w:t>实验</w:t>
      </w:r>
      <w:commentRangeEnd w:id="4"/>
      <w:r w:rsidR="003C770D">
        <w:rPr>
          <w:rStyle w:val="a6"/>
        </w:rPr>
        <w:commentReference w:id="4"/>
      </w:r>
    </w:p>
    <w:p w:rsidR="00AB55E8" w:rsidRDefault="00AB55E8" w:rsidP="00AB55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泵开始加液</w:t>
      </w:r>
      <w:r>
        <w:t>L2</w:t>
      </w:r>
    </w:p>
    <w:p w:rsidR="00850BE9" w:rsidRDefault="00850BE9" w:rsidP="00850BE9">
      <w:pPr>
        <w:pStyle w:val="a5"/>
        <w:numPr>
          <w:ilvl w:val="0"/>
          <w:numId w:val="2"/>
        </w:numPr>
        <w:ind w:firstLineChars="0"/>
      </w:pPr>
      <w:r>
        <w:t>CVS</w:t>
      </w:r>
      <w:r>
        <w:t>实验</w:t>
      </w:r>
    </w:p>
    <w:p w:rsidR="00850BE9" w:rsidRDefault="00850BE9" w:rsidP="00850B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泵再次加液</w:t>
      </w:r>
      <w:r>
        <w:t>L2</w:t>
      </w:r>
    </w:p>
    <w:p w:rsidR="00850BE9" w:rsidRDefault="00850BE9" w:rsidP="00850B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输入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泵加液次数</w:t>
      </w:r>
      <w:r>
        <w:t>N</w:t>
      </w:r>
      <w:ins w:id="5" w:author="Administrator" w:date="2017-01-22T17:05:00Z">
        <w:r w:rsidR="00F04285">
          <w:rPr>
            <w:rFonts w:hint="eastAsia"/>
          </w:rPr>
          <w:t>（一般</w:t>
        </w:r>
        <w:r w:rsidR="00F04285">
          <w:rPr>
            <w:rFonts w:hint="eastAsia"/>
          </w:rPr>
          <w:t>20-30</w:t>
        </w:r>
        <w:r w:rsidR="00F04285">
          <w:rPr>
            <w:rFonts w:hint="eastAsia"/>
          </w:rPr>
          <w:t>）</w:t>
        </w:r>
      </w:ins>
      <w:r>
        <w:t>的数值</w:t>
      </w:r>
    </w:p>
    <w:p w:rsidR="00850BE9" w:rsidRDefault="00850BE9" w:rsidP="00850BE9">
      <w:pPr>
        <w:pStyle w:val="a5"/>
        <w:numPr>
          <w:ilvl w:val="0"/>
          <w:numId w:val="2"/>
        </w:numPr>
        <w:ind w:firstLineChars="0"/>
      </w:pPr>
      <w:r>
        <w:t>2</w:t>
      </w:r>
      <w:r>
        <w:rPr>
          <w:rFonts w:hint="eastAsia"/>
        </w:rPr>
        <w:t>号</w:t>
      </w:r>
      <w:r>
        <w:t>泵加液</w:t>
      </w:r>
      <w:r>
        <w:t>N</w:t>
      </w:r>
      <w:r>
        <w:t>次后，</w:t>
      </w:r>
      <w:r>
        <w:t>CVS</w:t>
      </w:r>
    </w:p>
    <w:p w:rsidR="00850BE9" w:rsidRDefault="00850BE9" w:rsidP="00850B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t>结果，存档，</w:t>
      </w:r>
      <w:r w:rsidR="00191221">
        <w:rPr>
          <w:rFonts w:hint="eastAsia"/>
        </w:rPr>
        <w:t>升降台</w:t>
      </w:r>
      <w:r w:rsidR="00191221">
        <w:t>降下，</w:t>
      </w:r>
      <w:r>
        <w:t>弹出提示框</w:t>
      </w:r>
    </w:p>
    <w:p w:rsidR="00850BE9" w:rsidRPr="00191221" w:rsidRDefault="00850BE9" w:rsidP="00850BE9">
      <w:pPr>
        <w:pStyle w:val="a5"/>
        <w:ind w:left="360" w:firstLineChars="0" w:firstLine="0"/>
      </w:pPr>
    </w:p>
    <w:p w:rsidR="00E11E40" w:rsidRDefault="00E11E40" w:rsidP="00E11E40">
      <w:r>
        <w:rPr>
          <w:rFonts w:hint="eastAsia"/>
        </w:rPr>
        <w:t>抑制剂</w:t>
      </w:r>
      <w:r>
        <w:t>测量与计算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电解池是否空置</w:t>
      </w:r>
    </w:p>
    <w:p w:rsidR="006517BA" w:rsidRPr="001A3D6D" w:rsidRDefault="006517BA" w:rsidP="006C365C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commentRangeStart w:id="6"/>
      <w:r w:rsidRPr="001A3D6D">
        <w:rPr>
          <w:rFonts w:hint="eastAsia"/>
          <w:highlight w:val="yellow"/>
        </w:rPr>
        <w:t>选择载入</w:t>
      </w:r>
      <w:r w:rsidRPr="001A3D6D">
        <w:rPr>
          <w:highlight w:val="yellow"/>
        </w:rPr>
        <w:t>抑制剂的基准曲线数据</w:t>
      </w:r>
      <w:commentRangeEnd w:id="6"/>
      <w:r w:rsidR="003C770D">
        <w:rPr>
          <w:rStyle w:val="a6"/>
        </w:rPr>
        <w:commentReference w:id="6"/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  <w:r>
        <w:rPr>
          <w:rFonts w:hint="eastAsia"/>
        </w:rPr>
        <w:t>，工作</w:t>
      </w:r>
      <w:r>
        <w:t>电极开始</w:t>
      </w:r>
      <w:r>
        <w:rPr>
          <w:rFonts w:hint="eastAsia"/>
        </w:rPr>
        <w:t>以</w:t>
      </w:r>
      <w:r>
        <w:t>w1</w:t>
      </w:r>
      <w:r>
        <w:rPr>
          <w:rFonts w:hint="eastAsia"/>
        </w:rPr>
        <w:t>的</w:t>
      </w:r>
      <w:r>
        <w:t>转速旋转</w:t>
      </w:r>
    </w:p>
    <w:p w:rsidR="007A3604" w:rsidRDefault="007A3604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CVS</w:t>
      </w:r>
      <w:r>
        <w:t>实验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号</w:t>
      </w:r>
      <w:r>
        <w:t>泵开始加液</w:t>
      </w:r>
      <w:r>
        <w:t>L2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t>CVS</w:t>
      </w:r>
      <w:r>
        <w:t>实验</w:t>
      </w:r>
    </w:p>
    <w:p w:rsidR="006C365C" w:rsidRDefault="006C365C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泵再次加液</w:t>
      </w:r>
      <w:r>
        <w:t>L2</w:t>
      </w:r>
      <w:r w:rsidR="006517BA">
        <w:rPr>
          <w:rFonts w:hint="eastAsia"/>
        </w:rPr>
        <w:t>，</w:t>
      </w:r>
      <w:r w:rsidR="006517BA">
        <w:t>CVS</w:t>
      </w:r>
      <w:r w:rsidR="006517BA">
        <w:t>实验</w:t>
      </w:r>
    </w:p>
    <w:p w:rsidR="006C365C" w:rsidRDefault="006517BA" w:rsidP="006517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t>次数为</w:t>
      </w:r>
      <w:r>
        <w:t>N</w:t>
      </w:r>
      <w:r>
        <w:t>，</w:t>
      </w:r>
      <w:r>
        <w:t>N</w:t>
      </w:r>
      <w:r>
        <w:rPr>
          <w:rFonts w:hint="eastAsia"/>
        </w:rPr>
        <w:t>等于预设定</w:t>
      </w:r>
      <w:r>
        <w:t>的</w:t>
      </w:r>
      <w:r>
        <w:t>N1</w:t>
      </w:r>
      <w:r>
        <w:rPr>
          <w:rFonts w:hint="eastAsia"/>
        </w:rPr>
        <w:t>或</w:t>
      </w:r>
      <w:r>
        <w:t>软件计算的</w:t>
      </w:r>
      <w:r>
        <w:t>N2</w:t>
      </w:r>
      <w:r>
        <w:rPr>
          <w:rFonts w:hint="eastAsia"/>
        </w:rPr>
        <w:t>中</w:t>
      </w:r>
      <w:r>
        <w:t>的较小的一个。</w:t>
      </w:r>
    </w:p>
    <w:p w:rsidR="006C365C" w:rsidRDefault="006517BA" w:rsidP="006C36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t>并</w:t>
      </w:r>
      <w:r w:rsidR="006C365C">
        <w:rPr>
          <w:rFonts w:hint="eastAsia"/>
        </w:rPr>
        <w:t>输出</w:t>
      </w:r>
      <w:r w:rsidR="006C365C">
        <w:t>结果，存档，弹出提示框</w:t>
      </w:r>
      <w:r w:rsidR="00191221">
        <w:rPr>
          <w:rFonts w:hint="eastAsia"/>
        </w:rPr>
        <w:t>，</w:t>
      </w:r>
      <w:r w:rsidR="00191221">
        <w:t>升降台降下</w:t>
      </w:r>
    </w:p>
    <w:p w:rsidR="001A7958" w:rsidRPr="006517BA" w:rsidRDefault="001A7958" w:rsidP="00E11E40"/>
    <w:p w:rsidR="00E11E40" w:rsidRPr="001A3D6D" w:rsidRDefault="00E11E40" w:rsidP="00E11E40">
      <w:pPr>
        <w:rPr>
          <w:highlight w:val="yellow"/>
        </w:rPr>
      </w:pPr>
      <w:r w:rsidRPr="001A3D6D">
        <w:rPr>
          <w:rFonts w:hint="eastAsia"/>
          <w:highlight w:val="yellow"/>
        </w:rPr>
        <w:t>整平剂</w:t>
      </w:r>
      <w:r w:rsidRPr="001A3D6D">
        <w:rPr>
          <w:highlight w:val="yellow"/>
        </w:rPr>
        <w:t>标准曲线绘制</w:t>
      </w:r>
    </w:p>
    <w:p w:rsidR="006517BA" w:rsidRDefault="00E13846" w:rsidP="00E11E40">
      <w:r w:rsidRPr="001A3D6D">
        <w:rPr>
          <w:rFonts w:hint="eastAsia"/>
          <w:highlight w:val="yellow"/>
        </w:rPr>
        <w:t>类似</w:t>
      </w:r>
      <w:r w:rsidRPr="001A3D6D">
        <w:rPr>
          <w:highlight w:val="yellow"/>
        </w:rPr>
        <w:t>抑制剂</w:t>
      </w:r>
      <w:r w:rsidRPr="001A3D6D">
        <w:rPr>
          <w:rFonts w:hint="eastAsia"/>
          <w:highlight w:val="yellow"/>
        </w:rPr>
        <w:t>标准</w:t>
      </w:r>
      <w:r w:rsidRPr="001A3D6D">
        <w:rPr>
          <w:highlight w:val="yellow"/>
        </w:rPr>
        <w:t>曲线绘制</w:t>
      </w:r>
    </w:p>
    <w:p w:rsidR="00E13846" w:rsidRDefault="00E13846" w:rsidP="00E11E40"/>
    <w:p w:rsidR="00E11E40" w:rsidRDefault="00E11E40" w:rsidP="00E11E40">
      <w:r>
        <w:rPr>
          <w:rFonts w:hint="eastAsia"/>
        </w:rPr>
        <w:t>整平剂测量</w:t>
      </w:r>
      <w:r>
        <w:t>与计算</w:t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电解池是否空置</w:t>
      </w:r>
    </w:p>
    <w:p w:rsidR="00C002BC" w:rsidRPr="001A3D6D" w:rsidRDefault="00C002BC" w:rsidP="00E13846">
      <w:pPr>
        <w:pStyle w:val="a5"/>
        <w:numPr>
          <w:ilvl w:val="0"/>
          <w:numId w:val="4"/>
        </w:numPr>
        <w:ind w:firstLineChars="0"/>
        <w:rPr>
          <w:highlight w:val="yellow"/>
        </w:rPr>
      </w:pPr>
      <w:commentRangeStart w:id="7"/>
      <w:r w:rsidRPr="001A3D6D">
        <w:rPr>
          <w:rFonts w:hint="eastAsia"/>
          <w:highlight w:val="yellow"/>
        </w:rPr>
        <w:t>选择调用</w:t>
      </w:r>
      <w:r w:rsidRPr="001A3D6D">
        <w:rPr>
          <w:highlight w:val="yellow"/>
        </w:rPr>
        <w:t>的整平剂标准曲线数据</w:t>
      </w:r>
      <w:commentRangeEnd w:id="7"/>
      <w:r w:rsidR="003C770D">
        <w:rPr>
          <w:rStyle w:val="a6"/>
        </w:rPr>
        <w:commentReference w:id="7"/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  <w:r>
        <w:rPr>
          <w:rFonts w:hint="eastAsia"/>
        </w:rPr>
        <w:t>，工作</w:t>
      </w:r>
      <w:r>
        <w:t>电极开始</w:t>
      </w:r>
      <w:r>
        <w:rPr>
          <w:rFonts w:hint="eastAsia"/>
        </w:rPr>
        <w:t>以</w:t>
      </w:r>
      <w:r>
        <w:t>w1</w:t>
      </w:r>
      <w:r>
        <w:rPr>
          <w:rFonts w:hint="eastAsia"/>
        </w:rPr>
        <w:t>的</w:t>
      </w:r>
      <w:r>
        <w:t>转速旋转</w:t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</w:t>
      </w:r>
      <w:r>
        <w:t>泵开始加液</w:t>
      </w:r>
      <w:r>
        <w:t>L2</w:t>
      </w:r>
    </w:p>
    <w:p w:rsidR="00C002BC" w:rsidRDefault="00C002BC" w:rsidP="00E13846">
      <w:pPr>
        <w:pStyle w:val="a5"/>
        <w:numPr>
          <w:ilvl w:val="0"/>
          <w:numId w:val="4"/>
        </w:numPr>
        <w:ind w:firstLineChars="0"/>
      </w:pPr>
      <w:r>
        <w:t>3</w:t>
      </w:r>
      <w:r>
        <w:rPr>
          <w:rFonts w:hint="eastAsia"/>
        </w:rPr>
        <w:t>号</w:t>
      </w:r>
      <w:r>
        <w:t>泵开始加液</w:t>
      </w:r>
      <w:r>
        <w:t>L3</w:t>
      </w:r>
    </w:p>
    <w:p w:rsidR="00E13846" w:rsidRDefault="00E13846" w:rsidP="00E13846">
      <w:pPr>
        <w:pStyle w:val="a5"/>
        <w:numPr>
          <w:ilvl w:val="0"/>
          <w:numId w:val="4"/>
        </w:numPr>
        <w:ind w:firstLineChars="0"/>
      </w:pPr>
      <w:r>
        <w:t>CVS</w:t>
      </w:r>
      <w:r>
        <w:t>实验</w:t>
      </w:r>
    </w:p>
    <w:p w:rsidR="00E13846" w:rsidRDefault="00C002BC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弹出</w:t>
      </w:r>
      <w:r>
        <w:t>提示框，需要</w:t>
      </w:r>
      <w:r>
        <w:rPr>
          <w:rFonts w:hint="eastAsia"/>
        </w:rPr>
        <w:t>手动加入</w:t>
      </w:r>
      <w:r>
        <w:t>待测镀液</w:t>
      </w:r>
      <w:r>
        <w:t>L4</w:t>
      </w:r>
      <w:r>
        <w:rPr>
          <w:rFonts w:hint="eastAsia"/>
        </w:rPr>
        <w:t>（输入</w:t>
      </w:r>
      <w:r>
        <w:t>到软件中，</w:t>
      </w:r>
      <w:r>
        <w:rPr>
          <w:rFonts w:hint="eastAsia"/>
        </w:rPr>
        <w:t>供</w:t>
      </w:r>
      <w:r>
        <w:t>计算</w:t>
      </w:r>
      <w:r>
        <w:rPr>
          <w:rFonts w:hint="eastAsia"/>
        </w:rPr>
        <w:t>使用）</w:t>
      </w:r>
    </w:p>
    <w:p w:rsidR="007C0006" w:rsidRDefault="007C0006" w:rsidP="007C00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CVS</w:t>
      </w:r>
      <w:r>
        <w:rPr>
          <w:rFonts w:hint="eastAsia"/>
        </w:rPr>
        <w:t>实验</w:t>
      </w:r>
    </w:p>
    <w:p w:rsidR="00E13846" w:rsidRDefault="007C0006" w:rsidP="00E138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t>，</w:t>
      </w:r>
      <w:r w:rsidR="00E13846">
        <w:rPr>
          <w:rFonts w:hint="eastAsia"/>
        </w:rPr>
        <w:t>输出</w:t>
      </w:r>
      <w:r w:rsidR="00E13846">
        <w:t>结果，存档，</w:t>
      </w:r>
      <w:r w:rsidR="00191221">
        <w:rPr>
          <w:rFonts w:hint="eastAsia"/>
        </w:rPr>
        <w:t>升降</w:t>
      </w:r>
      <w:r w:rsidR="00191221">
        <w:t>台降下，</w:t>
      </w:r>
      <w:r w:rsidR="00E13846">
        <w:t>弹出提示框</w:t>
      </w:r>
    </w:p>
    <w:p w:rsidR="00E13846" w:rsidRPr="00042A72" w:rsidRDefault="00E13846" w:rsidP="00E11E40"/>
    <w:p w:rsidR="00E11E40" w:rsidRDefault="00E11E40" w:rsidP="00E11E40">
      <w:r>
        <w:rPr>
          <w:rFonts w:hint="eastAsia"/>
        </w:rPr>
        <w:t>电极</w:t>
      </w:r>
      <w:r>
        <w:t>清洗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电解池是否空置</w:t>
      </w:r>
      <w:r>
        <w:rPr>
          <w:rFonts w:hint="eastAsia"/>
        </w:rPr>
        <w:t>，</w:t>
      </w:r>
      <w:r>
        <w:t>如果空置，则</w:t>
      </w:r>
      <w:r>
        <w:rPr>
          <w:rFonts w:hint="eastAsia"/>
        </w:rPr>
        <w:t>进入</w:t>
      </w:r>
      <w:r>
        <w:t>步骤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非空</w:t>
      </w:r>
      <w:r>
        <w:t>，则跳过步骤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直接进入步骤</w:t>
      </w:r>
      <w:r>
        <w:rPr>
          <w:rFonts w:hint="eastAsia"/>
        </w:rPr>
        <w:t>5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CVS</w:t>
      </w:r>
      <w:r>
        <w:rPr>
          <w:rFonts w:hint="eastAsia"/>
        </w:rPr>
        <w:t>实验</w:t>
      </w:r>
      <w:r>
        <w:t>，需要指定扫描圈数</w:t>
      </w:r>
      <w:r>
        <w:t>N</w:t>
      </w:r>
      <w:r>
        <w:t>，或者</w:t>
      </w:r>
      <w:r>
        <w:rPr>
          <w:rFonts w:hint="eastAsia"/>
        </w:rPr>
        <w:t>不同</w:t>
      </w:r>
      <w:r>
        <w:t>圈数之间的误差大小</w:t>
      </w:r>
      <w:r>
        <w:t>Ai-A</w:t>
      </w:r>
      <w:r w:rsidRPr="00042A72">
        <w:rPr>
          <w:vertAlign w:val="subscript"/>
        </w:rPr>
        <w:t>1+1</w:t>
      </w:r>
    </w:p>
    <w:p w:rsidR="00042A72" w:rsidRDefault="00042A72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步骤</w:t>
      </w:r>
      <w:r>
        <w:t>5</w:t>
      </w:r>
      <w:r>
        <w:rPr>
          <w:rFonts w:hint="eastAsia"/>
        </w:rPr>
        <w:t>中</w:t>
      </w:r>
      <w:r>
        <w:t>任一条件达到，停止实验，</w:t>
      </w:r>
      <w:r>
        <w:rPr>
          <w:rFonts w:hint="eastAsia"/>
        </w:rPr>
        <w:t>需要</w:t>
      </w:r>
      <w:r>
        <w:t>显示</w:t>
      </w:r>
      <w:r>
        <w:t>Ai</w:t>
      </w:r>
      <w:r>
        <w:t>的值和它们之间的差距（</w:t>
      </w:r>
      <w:r>
        <w:rPr>
          <w:rFonts w:hint="eastAsia"/>
        </w:rPr>
        <w:t>方差</w:t>
      </w:r>
      <w:r>
        <w:t>？或者</w:t>
      </w:r>
      <w:r>
        <w:rPr>
          <w:rFonts w:hint="eastAsia"/>
        </w:rPr>
        <w:t>绝对值</w:t>
      </w:r>
      <w:r>
        <w:t>？或者</w:t>
      </w:r>
      <w:r>
        <w:rPr>
          <w:rFonts w:hint="eastAsia"/>
        </w:rPr>
        <w:t>相对</w:t>
      </w:r>
      <w:r>
        <w:t>差？）</w:t>
      </w:r>
    </w:p>
    <w:p w:rsidR="00191221" w:rsidRDefault="00191221" w:rsidP="00042A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实验</w:t>
      </w:r>
      <w:r>
        <w:t>停止后，升降台不下降</w:t>
      </w:r>
      <w:r>
        <w:rPr>
          <w:rFonts w:hint="eastAsia"/>
        </w:rPr>
        <w:t>，</w:t>
      </w:r>
      <w:r>
        <w:t>需要手动降下升降台。</w:t>
      </w:r>
    </w:p>
    <w:p w:rsidR="00042A72" w:rsidRPr="00191221" w:rsidRDefault="00042A72" w:rsidP="00E11E40"/>
    <w:p w:rsidR="00E11E40" w:rsidRDefault="00E11E40" w:rsidP="00E11E40">
      <w:r>
        <w:rPr>
          <w:rFonts w:hint="eastAsia"/>
        </w:rPr>
        <w:t>溶液</w:t>
      </w:r>
      <w:r>
        <w:t>污染物测量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提示框</w:t>
      </w:r>
      <w:r>
        <w:t>询问是否清洗过管路、电极和电解池，电解池是否排空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升降台</w:t>
      </w:r>
      <w:r>
        <w:t>上升</w:t>
      </w:r>
      <w:r>
        <w:rPr>
          <w:rFonts w:hint="eastAsia"/>
        </w:rPr>
        <w:t>（需要</w:t>
      </w:r>
      <w:r>
        <w:t>软件判断升降台位置</w:t>
      </w:r>
      <w:r>
        <w:rPr>
          <w:rFonts w:hint="eastAsia"/>
        </w:rPr>
        <w:t>处于</w:t>
      </w:r>
      <w:r>
        <w:t>“</w:t>
      </w:r>
      <w:r>
        <w:rPr>
          <w:rFonts w:hint="eastAsia"/>
        </w:rPr>
        <w:t>上</w:t>
      </w:r>
      <w:r>
        <w:t>”</w:t>
      </w:r>
      <w:r>
        <w:rPr>
          <w:rFonts w:hint="eastAsia"/>
        </w:rPr>
        <w:t>还是“下”）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r>
        <w:t>电解池是否空置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t>泵开始加液</w:t>
      </w:r>
      <w:r>
        <w:t>L1</w:t>
      </w:r>
      <w:r>
        <w:rPr>
          <w:rFonts w:hint="eastAsia"/>
        </w:rPr>
        <w:t>，工作</w:t>
      </w:r>
      <w:r>
        <w:t>电极开始</w:t>
      </w:r>
      <w:r>
        <w:rPr>
          <w:rFonts w:hint="eastAsia"/>
        </w:rPr>
        <w:t>以</w:t>
      </w:r>
      <w:r>
        <w:t>w1</w:t>
      </w:r>
      <w:r>
        <w:rPr>
          <w:rFonts w:hint="eastAsia"/>
        </w:rPr>
        <w:t>的</w:t>
      </w:r>
      <w:r>
        <w:t>转速旋转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CVS</w:t>
      </w:r>
      <w:r>
        <w:rPr>
          <w:rFonts w:hint="eastAsia"/>
        </w:rPr>
        <w:t>，</w:t>
      </w:r>
      <w:r>
        <w:t>需要指定扫描圈数</w:t>
      </w:r>
      <w:r>
        <w:t>N</w:t>
      </w:r>
      <w:r>
        <w:rPr>
          <w:rFonts w:hint="eastAsia"/>
        </w:rPr>
        <w:t>，</w:t>
      </w:r>
      <w:r w:rsidR="00191221">
        <w:rPr>
          <w:rFonts w:hint="eastAsia"/>
        </w:rPr>
        <w:t>或者</w:t>
      </w:r>
      <w:r w:rsidR="00191221">
        <w:rPr>
          <w:rFonts w:hint="eastAsia"/>
        </w:rPr>
        <w:t>A</w:t>
      </w:r>
      <w:r w:rsidR="00191221">
        <w:t>i</w:t>
      </w:r>
      <w:r w:rsidR="00191221">
        <w:t>差异</w:t>
      </w:r>
    </w:p>
    <w:p w:rsidR="005171F6" w:rsidRDefault="005171F6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工作电极上</w:t>
      </w:r>
      <w:r>
        <w:rPr>
          <w:rFonts w:hint="eastAsia"/>
        </w:rPr>
        <w:t>指定</w:t>
      </w:r>
      <w:r>
        <w:t>一个</w:t>
      </w:r>
      <w:r>
        <w:rPr>
          <w:rFonts w:hint="eastAsia"/>
        </w:rPr>
        <w:t>阴极</w:t>
      </w:r>
      <w:r>
        <w:t>电流</w:t>
      </w:r>
      <w:proofErr w:type="spellStart"/>
      <w:r w:rsidR="00191221">
        <w:rPr>
          <w:rFonts w:hint="eastAsia"/>
        </w:rPr>
        <w:t>i</w:t>
      </w:r>
      <w:proofErr w:type="spellEnd"/>
      <w:r w:rsidR="00191221">
        <w:t>，控制电流不变，持续时间</w:t>
      </w:r>
      <w:r w:rsidR="00191221">
        <w:t>t</w:t>
      </w:r>
      <w:r w:rsidR="00191221">
        <w:t>（</w:t>
      </w:r>
      <w:r w:rsidR="00191221">
        <w:rPr>
          <w:rFonts w:hint="eastAsia"/>
        </w:rPr>
        <w:t>一般</w:t>
      </w:r>
      <w:r w:rsidR="00191221">
        <w:t>设定为</w:t>
      </w:r>
      <w:r w:rsidR="00191221">
        <w:rPr>
          <w:rFonts w:hint="eastAsia"/>
        </w:rPr>
        <w:t>300</w:t>
      </w:r>
      <w:r w:rsidR="00191221">
        <w:t>s</w:t>
      </w:r>
      <w:r w:rsidR="00191221">
        <w:t>）</w:t>
      </w:r>
    </w:p>
    <w:p w:rsidR="00191221" w:rsidRDefault="00191221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弹出</w:t>
      </w:r>
      <w:r>
        <w:t>对话框，提示更换溶液</w:t>
      </w:r>
    </w:p>
    <w:p w:rsidR="00191221" w:rsidRDefault="00191221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点击确认</w:t>
      </w:r>
      <w:r>
        <w:t>后，升降台降下</w:t>
      </w:r>
      <w:r>
        <w:rPr>
          <w:rFonts w:hint="eastAsia"/>
        </w:rPr>
        <w:t>，</w:t>
      </w:r>
      <w:r>
        <w:t>弹出提示框</w:t>
      </w:r>
    </w:p>
    <w:p w:rsidR="00191221" w:rsidRDefault="00191221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更换</w:t>
      </w:r>
      <w:r>
        <w:t>溶液，</w:t>
      </w:r>
      <w:r>
        <w:rPr>
          <w:rFonts w:hint="eastAsia"/>
        </w:rPr>
        <w:t>点击</w:t>
      </w:r>
      <w:r>
        <w:t>确认后</w:t>
      </w:r>
      <w:r>
        <w:rPr>
          <w:rFonts w:hint="eastAsia"/>
        </w:rPr>
        <w:t>，</w:t>
      </w:r>
      <w:r>
        <w:t>升降台上升</w:t>
      </w:r>
    </w:p>
    <w:p w:rsidR="005171F6" w:rsidRDefault="00191221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工作</w:t>
      </w:r>
      <w:r>
        <w:t>电极开始旋转</w:t>
      </w:r>
      <w:r>
        <w:rPr>
          <w:rFonts w:hint="eastAsia"/>
        </w:rPr>
        <w:t>，</w:t>
      </w:r>
      <w:r>
        <w:t>转速</w:t>
      </w:r>
      <w:r>
        <w:t>w1</w:t>
      </w:r>
    </w:p>
    <w:p w:rsidR="00191221" w:rsidRDefault="00191221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测量</w:t>
      </w:r>
      <w:r>
        <w:t>工作电极对参比电极的开路电压</w:t>
      </w:r>
      <w:r>
        <w:t>E</w:t>
      </w:r>
      <w:r>
        <w:t>，采点率为</w:t>
      </w:r>
      <w:r>
        <w:t>n</w:t>
      </w:r>
      <w:r>
        <w:t>个</w:t>
      </w:r>
      <w:r>
        <w:rPr>
          <w:rFonts w:hint="eastAsia"/>
        </w:rPr>
        <w:t>/s</w:t>
      </w:r>
      <w:r>
        <w:rPr>
          <w:rFonts w:hint="eastAsia"/>
        </w:rPr>
        <w:t>，</w:t>
      </w:r>
      <w:r>
        <w:t>采样时间为</w:t>
      </w:r>
      <w:r>
        <w:t>t2</w:t>
      </w:r>
      <w:r>
        <w:rPr>
          <w:rFonts w:hint="eastAsia"/>
        </w:rPr>
        <w:t>（一般</w:t>
      </w:r>
      <w:r>
        <w:rPr>
          <w:rFonts w:hint="eastAsia"/>
        </w:rPr>
        <w:t xml:space="preserve">600 </w:t>
      </w:r>
      <w:r>
        <w:t>s</w:t>
      </w:r>
      <w:r>
        <w:rPr>
          <w:rFonts w:hint="eastAsia"/>
        </w:rPr>
        <w:t>）</w:t>
      </w:r>
    </w:p>
    <w:p w:rsidR="00191221" w:rsidRDefault="009275DF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实时</w:t>
      </w:r>
      <w:r>
        <w:t>绘制</w:t>
      </w:r>
      <w:proofErr w:type="spellStart"/>
      <w:r>
        <w:t>E~t</w:t>
      </w:r>
      <w:proofErr w:type="spellEnd"/>
      <w:r>
        <w:t>曲线，实验结束后，</w:t>
      </w:r>
      <w:r>
        <w:rPr>
          <w:rFonts w:hint="eastAsia"/>
        </w:rPr>
        <w:t>保存</w:t>
      </w:r>
      <w:r>
        <w:t>数据，</w:t>
      </w:r>
      <w:r>
        <w:rPr>
          <w:rFonts w:hint="eastAsia"/>
        </w:rPr>
        <w:t>停止</w:t>
      </w:r>
      <w:r>
        <w:t>旋转</w:t>
      </w:r>
      <w:r>
        <w:rPr>
          <w:rFonts w:hint="eastAsia"/>
        </w:rPr>
        <w:t>，</w:t>
      </w:r>
      <w:r>
        <w:t>提示询问是否清洗电极</w:t>
      </w:r>
    </w:p>
    <w:p w:rsidR="005171F6" w:rsidRDefault="009275DF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若选择“取消”降下升降台</w:t>
      </w:r>
      <w:r>
        <w:t>，提示实验结束，若选择</w:t>
      </w:r>
      <w:r>
        <w:rPr>
          <w:rFonts w:hint="eastAsia"/>
        </w:rPr>
        <w:t>“确认”开启</w:t>
      </w:r>
      <w:r>
        <w:t>电极旋转</w:t>
      </w:r>
    </w:p>
    <w:p w:rsidR="009275DF" w:rsidRDefault="009275DF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在工作</w:t>
      </w:r>
      <w:r>
        <w:t>电极上施加一个阳极电流</w:t>
      </w:r>
      <w:r>
        <w:t>i2</w:t>
      </w:r>
      <w:r>
        <w:rPr>
          <w:rFonts w:hint="eastAsia"/>
        </w:rPr>
        <w:t>，指到</w:t>
      </w:r>
      <w:r>
        <w:t>电压超过设定值</w:t>
      </w:r>
      <w:r>
        <w:t>E3</w:t>
      </w:r>
    </w:p>
    <w:p w:rsidR="009275DF" w:rsidRDefault="009275DF" w:rsidP="005171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停止</w:t>
      </w:r>
      <w:r>
        <w:t>旋转，降下升降台</w:t>
      </w:r>
      <w:r>
        <w:rPr>
          <w:rFonts w:hint="eastAsia"/>
        </w:rPr>
        <w:t>，</w:t>
      </w:r>
      <w:r>
        <w:t>弹出提示框</w:t>
      </w:r>
    </w:p>
    <w:p w:rsidR="005171F6" w:rsidRPr="005171F6" w:rsidRDefault="005171F6" w:rsidP="00E11E40"/>
    <w:p w:rsidR="00CC593E" w:rsidRDefault="00CC593E" w:rsidP="00E11E40">
      <w:r>
        <w:rPr>
          <w:rFonts w:hint="eastAsia"/>
        </w:rPr>
        <w:t>泵</w:t>
      </w:r>
      <w:r>
        <w:t>清洗和换液</w:t>
      </w:r>
    </w:p>
    <w:p w:rsidR="009275DF" w:rsidRDefault="009275DF" w:rsidP="009275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选择泵</w:t>
      </w:r>
      <w:r>
        <w:t>清洗</w:t>
      </w:r>
      <w:r>
        <w:rPr>
          <w:rFonts w:hint="eastAsia"/>
        </w:rPr>
        <w:t>，</w:t>
      </w:r>
      <w:r>
        <w:t>首先提示电解</w:t>
      </w:r>
      <w:r>
        <w:rPr>
          <w:rFonts w:hint="eastAsia"/>
        </w:rPr>
        <w:t>池</w:t>
      </w:r>
      <w:r>
        <w:t>是否就位</w:t>
      </w:r>
    </w:p>
    <w:p w:rsidR="009275DF" w:rsidRDefault="009275DF" w:rsidP="009275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确认</w:t>
      </w:r>
      <w:r>
        <w:t>后，升降台上升</w:t>
      </w:r>
    </w:p>
    <w:p w:rsidR="009275DF" w:rsidRDefault="009275DF" w:rsidP="009275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泵</w:t>
      </w:r>
      <w:r>
        <w:t>开始</w:t>
      </w:r>
      <w:r>
        <w:rPr>
          <w:rFonts w:hint="eastAsia"/>
        </w:rPr>
        <w:t>排液</w:t>
      </w:r>
    </w:p>
    <w:p w:rsidR="009275DF" w:rsidRDefault="009275DF" w:rsidP="009275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泵</w:t>
      </w:r>
      <w:r>
        <w:t>排空后，吸满</w:t>
      </w:r>
    </w:p>
    <w:p w:rsidR="009275DF" w:rsidRDefault="009275DF" w:rsidP="009275DF">
      <w:pPr>
        <w:pStyle w:val="a5"/>
        <w:numPr>
          <w:ilvl w:val="0"/>
          <w:numId w:val="7"/>
        </w:numPr>
        <w:ind w:firstLineChars="0"/>
        <w:rPr>
          <w:ins w:id="8" w:author="Administrator" w:date="2017-01-22T17:20:00Z"/>
          <w:rFonts w:hint="eastAsia"/>
        </w:rPr>
      </w:pPr>
      <w:r>
        <w:rPr>
          <w:rFonts w:hint="eastAsia"/>
        </w:rPr>
        <w:t>重复</w:t>
      </w:r>
      <w:r>
        <w:t>排空和吸满</w:t>
      </w:r>
      <w:r>
        <w:t>N</w:t>
      </w:r>
      <w:r>
        <w:t>次，最后停留在排空状态</w:t>
      </w:r>
      <w:bookmarkStart w:id="9" w:name="_GoBack"/>
      <w:bookmarkEnd w:id="9"/>
    </w:p>
    <w:p w:rsidR="004B36CB" w:rsidRDefault="004B36CB" w:rsidP="004B36CB">
      <w:pPr>
        <w:ind w:left="360"/>
        <w:rPr>
          <w:ins w:id="10" w:author="Administrator" w:date="2017-01-22T17:20:00Z"/>
          <w:rFonts w:hint="eastAsia"/>
        </w:rPr>
        <w:pPrChange w:id="11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</w:p>
    <w:p w:rsidR="004B36CB" w:rsidRDefault="0075323B" w:rsidP="004B36CB">
      <w:pPr>
        <w:rPr>
          <w:ins w:id="12" w:author="Administrator" w:date="2017-01-22T17:20:00Z"/>
          <w:rFonts w:hint="eastAsia"/>
        </w:rPr>
        <w:pPrChange w:id="13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14" w:author="Administrator" w:date="2017-01-22T20:37:00Z">
        <w:r>
          <w:rPr>
            <w:rFonts w:hint="eastAsia"/>
          </w:rPr>
          <w:t>存储三种文件：</w:t>
        </w:r>
      </w:ins>
    </w:p>
    <w:p w:rsidR="004B36CB" w:rsidRDefault="004B36CB" w:rsidP="004B36CB">
      <w:pPr>
        <w:pStyle w:val="a5"/>
        <w:numPr>
          <w:ilvl w:val="0"/>
          <w:numId w:val="8"/>
        </w:numPr>
        <w:ind w:firstLineChars="0"/>
        <w:rPr>
          <w:ins w:id="15" w:author="Administrator" w:date="2017-01-22T17:21:00Z"/>
          <w:rFonts w:hint="eastAsia"/>
        </w:rPr>
        <w:pPrChange w:id="16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17" w:author="Administrator" w:date="2017-01-22T17:21:00Z">
        <w:r>
          <w:rPr>
            <w:rFonts w:hint="eastAsia"/>
          </w:rPr>
          <w:t>测试流程文件：</w:t>
        </w:r>
      </w:ins>
      <w:ins w:id="18" w:author="Administrator" w:date="2017-01-22T17:20:00Z">
        <w:r>
          <w:rPr>
            <w:rFonts w:hint="eastAsia"/>
          </w:rPr>
          <w:t>每一种测试方法的测试流程。流程的顺序，每个流程的参数。</w:t>
        </w:r>
      </w:ins>
      <w:ins w:id="19" w:author="Administrator" w:date="2017-01-22T17:21:00Z">
        <w:r>
          <w:rPr>
            <w:rFonts w:hint="eastAsia"/>
          </w:rPr>
          <w:t>（管理员创建</w:t>
        </w:r>
      </w:ins>
      <w:ins w:id="20" w:author="Administrator" w:date="2017-01-22T20:37:00Z">
        <w:r w:rsidR="0075323B">
          <w:rPr>
            <w:rFonts w:hint="eastAsia"/>
          </w:rPr>
          <w:t>，普通用户使用</w:t>
        </w:r>
      </w:ins>
      <w:ins w:id="21" w:author="Administrator" w:date="2017-01-22T17:21:00Z">
        <w:r>
          <w:rPr>
            <w:rFonts w:hint="eastAsia"/>
          </w:rPr>
          <w:t>）</w:t>
        </w:r>
      </w:ins>
    </w:p>
    <w:p w:rsidR="004B36CB" w:rsidRDefault="004B36CB" w:rsidP="004B36CB">
      <w:pPr>
        <w:pStyle w:val="a5"/>
        <w:numPr>
          <w:ilvl w:val="0"/>
          <w:numId w:val="8"/>
        </w:numPr>
        <w:ind w:firstLineChars="0"/>
        <w:rPr>
          <w:ins w:id="22" w:author="Administrator" w:date="2017-01-22T17:22:00Z"/>
          <w:rFonts w:hint="eastAsia"/>
        </w:rPr>
        <w:pPrChange w:id="23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24" w:author="Administrator" w:date="2017-01-22T17:21:00Z">
        <w:r>
          <w:rPr>
            <w:rFonts w:hint="eastAsia"/>
          </w:rPr>
          <w:t>标准曲线文件：是需要我们测试绘制</w:t>
        </w:r>
      </w:ins>
      <w:ins w:id="25" w:author="Administrator" w:date="2017-01-22T17:22:00Z">
        <w:r>
          <w:rPr>
            <w:rFonts w:hint="eastAsia"/>
          </w:rPr>
          <w:t>：浓度和面积的关系。</w:t>
        </w:r>
      </w:ins>
      <w:ins w:id="26" w:author="Administrator" w:date="2017-01-22T17:23:00Z">
        <w:r>
          <w:rPr>
            <w:rFonts w:hint="eastAsia"/>
          </w:rPr>
          <w:t>原始数据要保存。特殊实验数据文件。</w:t>
        </w:r>
      </w:ins>
    </w:p>
    <w:p w:rsidR="004B36CB" w:rsidRDefault="004B36CB" w:rsidP="004B36CB">
      <w:pPr>
        <w:pStyle w:val="a5"/>
        <w:numPr>
          <w:ilvl w:val="0"/>
          <w:numId w:val="8"/>
        </w:numPr>
        <w:ind w:firstLineChars="0"/>
        <w:rPr>
          <w:ins w:id="27" w:author="Administrator" w:date="2017-01-22T17:21:00Z"/>
          <w:rFonts w:hint="eastAsia"/>
        </w:rPr>
        <w:pPrChange w:id="28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29" w:author="Administrator" w:date="2017-01-22T17:22:00Z">
        <w:r>
          <w:rPr>
            <w:rFonts w:hint="eastAsia"/>
          </w:rPr>
          <w:t>实验数据文件：</w:t>
        </w:r>
      </w:ins>
      <w:ins w:id="30" w:author="Administrator" w:date="2017-01-22T17:23:00Z">
        <w:r>
          <w:rPr>
            <w:rFonts w:hint="eastAsia"/>
          </w:rPr>
          <w:t>原始数据，实验条件，实验曲线，计算结果。</w:t>
        </w:r>
      </w:ins>
    </w:p>
    <w:p w:rsidR="004B36CB" w:rsidRDefault="004B36CB" w:rsidP="004B36CB">
      <w:pPr>
        <w:pStyle w:val="a5"/>
        <w:numPr>
          <w:ilvl w:val="0"/>
          <w:numId w:val="8"/>
        </w:numPr>
        <w:ind w:firstLineChars="0"/>
        <w:rPr>
          <w:ins w:id="31" w:author="Administrator" w:date="2017-01-22T17:20:00Z"/>
          <w:rFonts w:hint="eastAsia"/>
        </w:rPr>
        <w:pPrChange w:id="32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</w:p>
    <w:p w:rsidR="004B36CB" w:rsidRDefault="004B36CB" w:rsidP="0075323B">
      <w:pPr>
        <w:ind w:left="780"/>
        <w:rPr>
          <w:ins w:id="33" w:author="Administrator" w:date="2017-01-22T20:37:00Z"/>
          <w:rFonts w:hint="eastAsia"/>
        </w:rPr>
        <w:pPrChange w:id="34" w:author="Administrator" w:date="2017-01-22T20:37:00Z">
          <w:pPr>
            <w:pStyle w:val="a5"/>
            <w:numPr>
              <w:numId w:val="7"/>
            </w:numPr>
            <w:ind w:left="360" w:firstLineChars="0" w:hanging="360"/>
          </w:pPr>
        </w:pPrChange>
      </w:pPr>
    </w:p>
    <w:p w:rsidR="0075323B" w:rsidRDefault="0075323B" w:rsidP="004B36CB">
      <w:pPr>
        <w:ind w:left="420"/>
        <w:rPr>
          <w:ins w:id="35" w:author="Administrator" w:date="2017-01-22T20:37:00Z"/>
          <w:rFonts w:hint="eastAsia"/>
        </w:rPr>
        <w:pPrChange w:id="36" w:author="Administrator" w:date="2017-01-22T17:20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37" w:author="Administrator" w:date="2017-01-22T20:37:00Z">
        <w:r>
          <w:rPr>
            <w:rFonts w:hint="eastAsia"/>
          </w:rPr>
          <w:t>其他需求：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rPr>
          <w:ins w:id="38" w:author="Administrator" w:date="2017-01-22T20:43:00Z"/>
          <w:rFonts w:hint="eastAsia"/>
        </w:rPr>
        <w:pPrChange w:id="39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40" w:author="Administrator" w:date="2017-01-22T20:43:00Z">
        <w:r>
          <w:rPr>
            <w:rFonts w:hint="eastAsia"/>
          </w:rPr>
          <w:t>屏幕可全屏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rPr>
          <w:ins w:id="41" w:author="Administrator" w:date="2017-01-22T20:43:00Z"/>
          <w:rFonts w:hint="eastAsia"/>
        </w:rPr>
        <w:pPrChange w:id="42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43" w:author="Administrator" w:date="2017-01-22T20:43:00Z">
        <w:r>
          <w:rPr>
            <w:rFonts w:hint="eastAsia"/>
          </w:rPr>
          <w:t>操作界面屏蔽其他软件。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rPr>
          <w:ins w:id="44" w:author="Administrator" w:date="2017-01-22T20:44:00Z"/>
          <w:rFonts w:hint="eastAsia"/>
        </w:rPr>
        <w:pPrChange w:id="45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46" w:author="Administrator" w:date="2017-01-22T20:43:00Z">
        <w:r>
          <w:rPr>
            <w:rFonts w:hint="eastAsia"/>
          </w:rPr>
          <w:t>可导出数据</w:t>
        </w:r>
        <w:r>
          <w:rPr>
            <w:rFonts w:hint="eastAsia"/>
          </w:rPr>
          <w:t>,</w:t>
        </w:r>
      </w:ins>
      <w:ins w:id="47" w:author="Administrator" w:date="2017-01-22T20:44:00Z">
        <w:r>
          <w:rPr>
            <w:rFonts w:hint="eastAsia"/>
          </w:rPr>
          <w:t>word</w:t>
        </w:r>
        <w:r>
          <w:rPr>
            <w:rFonts w:hint="eastAsia"/>
          </w:rPr>
          <w:t>版本，到</w:t>
        </w:r>
        <w:r>
          <w:rPr>
            <w:rFonts w:hint="eastAsia"/>
          </w:rPr>
          <w:t>u</w:t>
        </w:r>
        <w:r>
          <w:rPr>
            <w:rFonts w:hint="eastAsia"/>
          </w:rPr>
          <w:t>盘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rPr>
          <w:ins w:id="48" w:author="Administrator" w:date="2017-01-22T20:44:00Z"/>
          <w:rFonts w:hint="eastAsia"/>
        </w:rPr>
        <w:pPrChange w:id="49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50" w:author="Administrator" w:date="2017-01-22T20:44:00Z">
        <w:r>
          <w:rPr>
            <w:rFonts w:hint="eastAsia"/>
          </w:rPr>
          <w:t>增加指示灯和蜂鸣器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rPr>
          <w:ins w:id="51" w:author="Administrator" w:date="2017-01-22T20:44:00Z"/>
          <w:rFonts w:hint="eastAsia"/>
        </w:rPr>
        <w:pPrChange w:id="52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53" w:author="Administrator" w:date="2017-01-22T20:44:00Z">
        <w:r>
          <w:rPr>
            <w:rFonts w:hint="eastAsia"/>
          </w:rPr>
          <w:t>预留泵数量的增加，</w:t>
        </w:r>
        <w:r>
          <w:rPr>
            <w:rFonts w:hint="eastAsia"/>
          </w:rPr>
          <w:t>8</w:t>
        </w:r>
        <w:r>
          <w:rPr>
            <w:rFonts w:hint="eastAsia"/>
          </w:rPr>
          <w:t>台</w:t>
        </w:r>
      </w:ins>
    </w:p>
    <w:p w:rsidR="0075323B" w:rsidRDefault="0075323B" w:rsidP="0075323B">
      <w:pPr>
        <w:pStyle w:val="a5"/>
        <w:numPr>
          <w:ilvl w:val="0"/>
          <w:numId w:val="9"/>
        </w:numPr>
        <w:ind w:firstLineChars="0"/>
        <w:pPrChange w:id="54" w:author="Administrator" w:date="2017-01-22T20:43:00Z">
          <w:pPr>
            <w:pStyle w:val="a5"/>
            <w:numPr>
              <w:numId w:val="7"/>
            </w:numPr>
            <w:ind w:left="360" w:firstLineChars="0" w:hanging="360"/>
          </w:pPr>
        </w:pPrChange>
      </w:pPr>
      <w:ins w:id="55" w:author="Administrator" w:date="2017-01-22T20:44:00Z">
        <w:r>
          <w:rPr>
            <w:rFonts w:hint="eastAsia"/>
          </w:rPr>
          <w:t>电源选择，计算</w:t>
        </w:r>
      </w:ins>
      <w:ins w:id="56" w:author="Administrator" w:date="2017-01-22T20:45:00Z">
        <w:r>
          <w:rPr>
            <w:rFonts w:hint="eastAsia"/>
          </w:rPr>
          <w:t>总功率。</w:t>
        </w:r>
      </w:ins>
    </w:p>
    <w:sectPr w:rsidR="0075323B" w:rsidSect="00700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Home" w:date="2017-01-22T16:49:00Z" w:initials="H">
    <w:p w:rsidR="003C770D" w:rsidRDefault="003C77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弹出对话框时，其它设备运行都停止？还是不收影响，比如，弹出提示框后，旋转电机</w:t>
      </w:r>
      <w:r w:rsidR="004C7D69">
        <w:rPr>
          <w:rFonts w:hint="eastAsia"/>
        </w:rPr>
        <w:t>可以继续旋转，注射泵，升降台都停止运行。</w:t>
      </w:r>
    </w:p>
  </w:comment>
  <w:comment w:id="3" w:author="Home" w:date="2017-01-22T16:50:00Z" w:initials="H">
    <w:p w:rsidR="003C770D" w:rsidRDefault="003C770D">
      <w:pPr>
        <w:pStyle w:val="a7"/>
      </w:pPr>
      <w:r>
        <w:rPr>
          <w:rStyle w:val="a6"/>
        </w:rPr>
        <w:annotationRef/>
      </w:r>
      <w:r w:rsidR="00400366">
        <w:rPr>
          <w:rFonts w:hint="eastAsia"/>
        </w:rPr>
        <w:t>扫描</w:t>
      </w:r>
      <w:r w:rsidR="00400366">
        <w:rPr>
          <w:rFonts w:hint="eastAsia"/>
        </w:rPr>
        <w:t>:</w:t>
      </w:r>
      <w:r w:rsidR="00400366">
        <w:rPr>
          <w:rFonts w:hint="eastAsia"/>
        </w:rPr>
        <w:t>电压，采集电流</w:t>
      </w:r>
      <w:r w:rsidR="004C7D69">
        <w:rPr>
          <w:rFonts w:hint="eastAsia"/>
        </w:rPr>
        <w:t>。</w:t>
      </w:r>
      <w:r w:rsidR="004C7D69">
        <w:rPr>
          <w:rFonts w:hint="eastAsia"/>
        </w:rPr>
        <w:t>6</w:t>
      </w:r>
      <w:r w:rsidR="004C7D69">
        <w:rPr>
          <w:rFonts w:hint="eastAsia"/>
        </w:rPr>
        <w:t>，</w:t>
      </w:r>
      <w:r w:rsidR="004C7D69">
        <w:rPr>
          <w:rFonts w:hint="eastAsia"/>
        </w:rPr>
        <w:t>7</w:t>
      </w:r>
      <w:r w:rsidR="004C7D69">
        <w:rPr>
          <w:rFonts w:hint="eastAsia"/>
        </w:rPr>
        <w:t>。</w:t>
      </w:r>
    </w:p>
  </w:comment>
  <w:comment w:id="4" w:author="Home" w:date="2017-01-22T13:12:00Z" w:initials="H">
    <w:p w:rsidR="003C770D" w:rsidRDefault="003C77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CVS</w:t>
      </w:r>
      <w:r w:rsidR="00032CC7">
        <w:rPr>
          <w:rFonts w:hint="eastAsia"/>
        </w:rPr>
        <w:t>实验是指电化学实验？</w:t>
      </w:r>
    </w:p>
  </w:comment>
  <w:comment w:id="6" w:author="Home" w:date="2017-01-22T16:56:00Z" w:initials="H">
    <w:p w:rsidR="003C770D" w:rsidRDefault="003C77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选择这个数据，然后对系统控制带来哪些影响？预设一些参数，还是什么？</w:t>
      </w:r>
    </w:p>
    <w:p w:rsidR="003C770D" w:rsidRDefault="003C770D">
      <w:pPr>
        <w:pStyle w:val="a7"/>
        <w:rPr>
          <w:rFonts w:hint="eastAsia"/>
        </w:rPr>
      </w:pPr>
      <w:r>
        <w:rPr>
          <w:rFonts w:hint="eastAsia"/>
        </w:rPr>
        <w:t>标准曲线数据在哪里有？</w:t>
      </w:r>
    </w:p>
    <w:p w:rsidR="004C7D69" w:rsidRDefault="004C7D69">
      <w:pPr>
        <w:pStyle w:val="a7"/>
        <w:rPr>
          <w:rFonts w:hint="eastAsia"/>
        </w:rPr>
      </w:pPr>
      <w:r>
        <w:rPr>
          <w:rFonts w:hint="eastAsia"/>
        </w:rPr>
        <w:t>数据输入不影响数据采集，只影响后期计算。</w:t>
      </w:r>
    </w:p>
    <w:p w:rsidR="004C7D69" w:rsidRDefault="004C7D69">
      <w:pPr>
        <w:pStyle w:val="a7"/>
      </w:pPr>
    </w:p>
  </w:comment>
  <w:comment w:id="7" w:author="Home" w:date="2017-01-21T23:15:00Z" w:initials="H">
    <w:p w:rsidR="003C770D" w:rsidRDefault="003C770D" w:rsidP="003C770D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选择这个数据，然后对系统控制带来哪些影响？预设一些参数，还是什么？</w:t>
      </w:r>
    </w:p>
    <w:p w:rsidR="003C770D" w:rsidRDefault="003C770D">
      <w:pPr>
        <w:pStyle w:val="a7"/>
      </w:pPr>
      <w:r>
        <w:rPr>
          <w:rFonts w:hint="eastAsia"/>
        </w:rPr>
        <w:t>标准曲线数据在哪里有？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87" w:rsidRDefault="00A57387" w:rsidP="00E11E40">
      <w:r>
        <w:separator/>
      </w:r>
    </w:p>
  </w:endnote>
  <w:endnote w:type="continuationSeparator" w:id="0">
    <w:p w:rsidR="00A57387" w:rsidRDefault="00A57387" w:rsidP="00E11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87" w:rsidRDefault="00A57387" w:rsidP="00E11E40">
      <w:r>
        <w:separator/>
      </w:r>
    </w:p>
  </w:footnote>
  <w:footnote w:type="continuationSeparator" w:id="0">
    <w:p w:rsidR="00A57387" w:rsidRDefault="00A57387" w:rsidP="00E11E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7C6"/>
    <w:multiLevelType w:val="hybridMultilevel"/>
    <w:tmpl w:val="553EC1C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E3658"/>
    <w:multiLevelType w:val="hybridMultilevel"/>
    <w:tmpl w:val="553EC1C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F1AA0"/>
    <w:multiLevelType w:val="hybridMultilevel"/>
    <w:tmpl w:val="553EC1C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E1556"/>
    <w:multiLevelType w:val="hybridMultilevel"/>
    <w:tmpl w:val="D6D09A88"/>
    <w:lvl w:ilvl="0" w:tplc="EF924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E71DBB"/>
    <w:multiLevelType w:val="hybridMultilevel"/>
    <w:tmpl w:val="553EC1C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5147B"/>
    <w:multiLevelType w:val="hybridMultilevel"/>
    <w:tmpl w:val="9DFE992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3A387B"/>
    <w:multiLevelType w:val="hybridMultilevel"/>
    <w:tmpl w:val="7A3813D0"/>
    <w:lvl w:ilvl="0" w:tplc="D814F6C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505DFF"/>
    <w:multiLevelType w:val="hybridMultilevel"/>
    <w:tmpl w:val="553EC1C8"/>
    <w:lvl w:ilvl="0" w:tplc="D25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F63415"/>
    <w:multiLevelType w:val="hybridMultilevel"/>
    <w:tmpl w:val="17F2F1F8"/>
    <w:lvl w:ilvl="0" w:tplc="3A5AE53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81E"/>
    <w:rsid w:val="00026C9B"/>
    <w:rsid w:val="00032CC7"/>
    <w:rsid w:val="00042A72"/>
    <w:rsid w:val="0013794D"/>
    <w:rsid w:val="00191221"/>
    <w:rsid w:val="001A3D6D"/>
    <w:rsid w:val="001A7958"/>
    <w:rsid w:val="002C4C21"/>
    <w:rsid w:val="0036448E"/>
    <w:rsid w:val="003C770D"/>
    <w:rsid w:val="00400366"/>
    <w:rsid w:val="00470A52"/>
    <w:rsid w:val="004B36CB"/>
    <w:rsid w:val="004C7D69"/>
    <w:rsid w:val="004F4152"/>
    <w:rsid w:val="005171F6"/>
    <w:rsid w:val="005A39B6"/>
    <w:rsid w:val="005B0265"/>
    <w:rsid w:val="006517BA"/>
    <w:rsid w:val="00684D97"/>
    <w:rsid w:val="00691632"/>
    <w:rsid w:val="006C365C"/>
    <w:rsid w:val="007007F3"/>
    <w:rsid w:val="0075323B"/>
    <w:rsid w:val="007558E9"/>
    <w:rsid w:val="007A3604"/>
    <w:rsid w:val="007C0006"/>
    <w:rsid w:val="007D55B6"/>
    <w:rsid w:val="00811BFB"/>
    <w:rsid w:val="00850BE9"/>
    <w:rsid w:val="008876C4"/>
    <w:rsid w:val="008F44F0"/>
    <w:rsid w:val="009275DF"/>
    <w:rsid w:val="00A1381E"/>
    <w:rsid w:val="00A57387"/>
    <w:rsid w:val="00AB55E8"/>
    <w:rsid w:val="00B22328"/>
    <w:rsid w:val="00BB3FCB"/>
    <w:rsid w:val="00C002BC"/>
    <w:rsid w:val="00C00671"/>
    <w:rsid w:val="00C0322A"/>
    <w:rsid w:val="00CB0E4D"/>
    <w:rsid w:val="00CC593E"/>
    <w:rsid w:val="00D66298"/>
    <w:rsid w:val="00DA797E"/>
    <w:rsid w:val="00E11E40"/>
    <w:rsid w:val="00E13846"/>
    <w:rsid w:val="00F04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E40"/>
    <w:rPr>
      <w:sz w:val="18"/>
      <w:szCs w:val="18"/>
    </w:rPr>
  </w:style>
  <w:style w:type="paragraph" w:styleId="a5">
    <w:name w:val="List Paragraph"/>
    <w:basedOn w:val="a"/>
    <w:uiPriority w:val="34"/>
    <w:qFormat/>
    <w:rsid w:val="00E11E4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C770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C770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C770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C770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C770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C770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C77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321</Words>
  <Characters>1831</Characters>
  <Application>Microsoft Office Word</Application>
  <DocSecurity>0</DocSecurity>
  <Lines>15</Lines>
  <Paragraphs>4</Paragraphs>
  <ScaleCrop>false</ScaleCrop>
  <Company>Microsoft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Administrator</cp:lastModifiedBy>
  <cp:revision>32</cp:revision>
  <dcterms:created xsi:type="dcterms:W3CDTF">2017-01-20T15:06:00Z</dcterms:created>
  <dcterms:modified xsi:type="dcterms:W3CDTF">2017-01-22T12:45:00Z</dcterms:modified>
</cp:coreProperties>
</file>