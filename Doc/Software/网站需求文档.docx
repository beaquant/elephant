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kern w:val="2"/>
          <w:sz w:val="48"/>
          <w:szCs w:val="48"/>
        </w:rPr>
        <w:id w:val="-71520152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584EBF" w14:paraId="60B90B98" w14:textId="7777777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E74B5" w:themeColor="accent1" w:themeShade="BF"/>
                  <w:kern w:val="2"/>
                  <w:sz w:val="48"/>
                  <w:szCs w:val="48"/>
                </w:rPr>
                <w:alias w:val="标题"/>
                <w:id w:val="703864190"/>
                <w:placeholder>
                  <w:docPart w:val="96EA298D2ED2481D9796D7C4F55E27B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746" w:type="dxa"/>
                  </w:tcPr>
                  <w:p w14:paraId="6132461F" w14:textId="77777777" w:rsidR="00584EBF" w:rsidRDefault="00584EBF" w:rsidP="00584EBF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E74B5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2E74B5" w:themeColor="accent1" w:themeShade="BF"/>
                        <w:sz w:val="48"/>
                        <w:szCs w:val="48"/>
                      </w:rPr>
                      <w:t>网站需求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E74B5" w:themeColor="accent1" w:themeShade="BF"/>
                        <w:sz w:val="48"/>
                        <w:szCs w:val="48"/>
                      </w:rPr>
                      <w:t>文档</w:t>
                    </w:r>
                  </w:p>
                </w:tc>
              </w:sdtContent>
            </w:sdt>
          </w:tr>
          <w:tr w:rsidR="00584EBF" w14:paraId="086B41CB" w14:textId="77777777">
            <w:sdt>
              <w:sdtPr>
                <w:rPr>
                  <w:color w:val="393737" w:themeColor="background2" w:themeShade="3F"/>
                  <w:sz w:val="28"/>
                  <w:szCs w:val="28"/>
                </w:rPr>
                <w:alias w:val="副标题"/>
                <w:id w:val="703864195"/>
                <w:placeholder>
                  <w:docPart w:val="A626A1C8AD9E40A695E2E5EEC703108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14:paraId="35FEBB7C" w14:textId="77777777" w:rsidR="00584EBF" w:rsidRDefault="00584EBF" w:rsidP="00584EBF">
                    <w:pPr>
                      <w:pStyle w:val="a3"/>
                      <w:rPr>
                        <w:color w:val="393737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393737" w:themeColor="background2" w:themeShade="3F"/>
                        <w:sz w:val="28"/>
                        <w:szCs w:val="28"/>
                      </w:rPr>
                      <w:t>嵌入式网站</w:t>
                    </w:r>
                  </w:p>
                </w:tc>
              </w:sdtContent>
            </w:sdt>
          </w:tr>
          <w:tr w:rsidR="00584EBF" w14:paraId="28A9BE1B" w14:textId="77777777">
            <w:tc>
              <w:tcPr>
                <w:tcW w:w="5746" w:type="dxa"/>
              </w:tcPr>
              <w:p w14:paraId="15C7AFA3" w14:textId="77777777" w:rsidR="00584EBF" w:rsidRDefault="00584EBF">
                <w:pPr>
                  <w:pStyle w:val="a3"/>
                  <w:rPr>
                    <w:color w:val="393737" w:themeColor="background2" w:themeShade="3F"/>
                    <w:sz w:val="28"/>
                    <w:szCs w:val="28"/>
                  </w:rPr>
                </w:pPr>
              </w:p>
            </w:tc>
          </w:tr>
          <w:tr w:rsidR="00584EBF" w14:paraId="7306CEA5" w14:textId="77777777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14:paraId="12EEED00" w14:textId="77777777" w:rsidR="00584EBF" w:rsidRDefault="00584EBF" w:rsidP="000915C7">
                    <w:pPr>
                      <w:pStyle w:val="a3"/>
                    </w:pPr>
                    <w:r>
                      <w:rPr>
                        <w:rFonts w:hint="eastAsia"/>
                      </w:rPr>
                      <w:t>Linux</w:t>
                    </w:r>
                    <w:r>
                      <w:t>环境中的网站需求</w:t>
                    </w:r>
                  </w:p>
                </w:tc>
              </w:sdtContent>
            </w:sdt>
          </w:tr>
          <w:tr w:rsidR="00584EBF" w14:paraId="1A212992" w14:textId="77777777">
            <w:tc>
              <w:tcPr>
                <w:tcW w:w="5746" w:type="dxa"/>
              </w:tcPr>
              <w:p w14:paraId="6732923D" w14:textId="77777777" w:rsidR="00584EBF" w:rsidRDefault="00584EBF">
                <w:pPr>
                  <w:pStyle w:val="a3"/>
                </w:pPr>
              </w:p>
            </w:tc>
          </w:tr>
          <w:tr w:rsidR="00584EBF" w14:paraId="2FE523E4" w14:textId="77777777">
            <w:sdt>
              <w:sdtPr>
                <w:rPr>
                  <w:b/>
                  <w:bCs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14:paraId="05447FBD" w14:textId="77777777" w:rsidR="00584EBF" w:rsidRDefault="00584EBF" w:rsidP="00584EBF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Zhihao</w:t>
                    </w:r>
                  </w:p>
                </w:tc>
              </w:sdtContent>
            </w:sdt>
          </w:tr>
          <w:tr w:rsidR="00584EBF" w14:paraId="58FCBC02" w14:textId="77777777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2-25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14:paraId="049EBE72" w14:textId="77777777" w:rsidR="00584EBF" w:rsidRDefault="00C54AF6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2017/2/25</w:t>
                    </w:r>
                  </w:p>
                </w:tc>
              </w:sdtContent>
            </w:sdt>
          </w:tr>
          <w:tr w:rsidR="00584EBF" w14:paraId="1BDD1572" w14:textId="77777777">
            <w:tc>
              <w:tcPr>
                <w:tcW w:w="5746" w:type="dxa"/>
              </w:tcPr>
              <w:p w14:paraId="72C57316" w14:textId="77777777" w:rsidR="00584EBF" w:rsidRDefault="00584EBF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14:paraId="0B8C7309" w14:textId="77777777" w:rsidR="00584EBF" w:rsidRDefault="00AB2C44">
          <w:r>
            <w:rPr>
              <w:noProof/>
            </w:rPr>
            <w:pict w14:anchorId="1FF56758">
              <v:group id="组合 12" o:spid="_x0000_s1026" style="position:absolute;left:0;text-align:left;margin-left:1100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7E58EAAADbAAAADwAAAGRycy9kb3ducmV2LnhtbERPTYvCMBC9C/sfwgjeNK2KLF2jiKyg&#10;XsS6l72NzdgWm0lJotZ/bxYWvM3jfc582ZlG3Mn52rKCdJSAIC6srrlU8HPaDD9B+ICssbFMCp7k&#10;Ybn46M0x0/bBR7rnoRQxhH2GCqoQ2kxKX1Rk0I9sSxy5i3UGQ4SulNrhI4abRo6TZCYN1hwbKmxp&#10;XVFxzW9Gwfd+OttN6nRzOBt3cOmzPa/lr1KDfrf6AhGoC2/xv3ur4/wJ/P0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sTnwQAAANsAAAAPAAAAAAAAAAAAAAAA&#10;AKECAABkcnMvZG93bnJldi54bWxQSwUGAAAAAAQABAD5AAAAjwMAAAAA&#10;" strokecolor="#a7bfde"/>
    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So78A&#10;AADbAAAADwAAAGRycy9kb3ducmV2LnhtbERPTYvCMBC9C/6HMMLeNFVY0WpaVFDc46og3oZkbEub&#10;SWmi1n+/WVjY2zze56zz3jbiSZ2vHCuYThIQxNqZigsFl/N+vADhA7LBxjEpeJOHPBsO1pga9+Jv&#10;ep5CIWII+xQVlCG0qZRel2TRT1xLHLm76yyGCLtCmg5fMdw2cpYkc2mx4thQYku7knR9elgF7oA9&#10;Gn27zO9yua3r60L7L63Ux6jfrEAE6sO/+M99NHH+J/z+Eg+Q2Q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0tKjvwAAANsAAAAPAAAAAAAAAAAAAAAAAJgCAABkcnMvZG93bnJl&#10;di54bWxQSwUGAAAAAAQABAD1AAAAhAMAAAAA&#10;" path="m6418,1185r,5485l1809,6669c974,5889,,3958,1407,1987,2830,,5591,411,6418,1185xe" fillcolor="#a7bfde" stroked="f">
                    <v:path arrowok="t" o:connecttype="custom" o:connectlocs="5291,1038;5291,5845;1491,5844;1160,1741;5291,1038" o:connectangles="0,0,0,0,0"/>
                  </v:shape>
    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Oi78A&#10;AADbAAAADwAAAGRycy9kb3ducmV2LnhtbERP24rCMBB9F/yHMMK+aequFNs1FVlZ8Enw8gGzzfRm&#10;MylN1O7fG0HwbQ7nOqv1YFpxo97VlhXMZxEI4tzqmksF59PvdAnCeWSNrWVS8E8O1tl4tMJU2zsf&#10;6Hb0pQgh7FJUUHnfpVK6vCKDbmY74sAVtjfoA+xLqXu8h3DTys8oiqXBmkNDhR39VJRfjlejYH9Y&#10;+J3umrwptrFM/kreFMmXUh+TYfMNwtPg3+KXe6fD/Biev4QDZPY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G46LvwAAANsAAAAPAAAAAAAAAAAAAAAAAJgCAABkcnMvZG93bnJl&#10;di54bWxQSwUGAAAAAAQABAD1AAAAhAMAAAAA&#10;" fillcolor="#d3dfee" stroked="f" strokecolor="#a7bfde"/>
    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ZbFsAA&#10;AADbAAAADwAAAGRycy9kb3ducmV2LnhtbERP3WrCMBS+H/gO4Qi7m6kim1SjiCAoDGXVBzg2x6bY&#10;nIQmavv2ZjDY3fn4fs9i1dlGPKgNtWMF41EGgrh0uuZKwfm0/ZiBCBFZY+OYFPQUYLUcvC0w1+7J&#10;P/QoYiVSCIccFZgYfS5lKA1ZDCPniRN3da3FmGBbSd3iM4XbRk6y7FNarDk1GPS0MVTeirtVcNnc&#10;/PHK28P+O+zN0fcF99NCqfdht56DiNTFf/Gfe6fT/C/4/SUd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1ZbFsAAAADbAAAADwAAAAAAAAAAAAAAAACYAgAAZHJzL2Rvd25y&#10;ZXYueG1sUEsFBgAAAAAEAAQA9QAAAIUDAAAAAA==&#10;" fillcolor="#7ba0cd" stroked="f" strokecolor="#a7bfde"/>
                </v:group>
                <w10:wrap anchorx="page" anchory="page"/>
              </v:group>
            </w:pict>
          </w:r>
          <w:r>
            <w:rPr>
              <w:noProof/>
            </w:rPr>
            <w:pict w14:anchorId="248A4B99">
              <v:group id="组合 6" o:spid="_x0000_s1037" style="position:absolute;left:0;text-align:left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" o:allowincell="f">
                <v:shape id="AutoShape 14" o:spid="_x0000_s1042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nLYr4AAADaAAAADwAAAGRycy9kb3ducmV2LnhtbERPy4rCMBTdC/MP4Q64EU0VcbQ2lWFg&#10;wI2CdT7g0tw+sLnpNLHWvzeC4PJw3sluMI3oqXO1ZQXzWQSCOLe65lLB3/l3ugbhPLLGxjIpuJOD&#10;XfoxSjDW9sYn6jNfihDCLkYFlfdtLKXLKzLoZrYlDlxhO4M+wK6UusNbCDeNXETRShqsOTRU2NJP&#10;Rfklu5owo5Duf3Jpj4eCNqeyPxbNciKVGn8O31sQngb/Fr/ce63gC5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GctivgAAANoAAAAPAAAAAAAAAAAAAAAAAKEC&#10;AABkcnMvZG93bnJldi54bWxQSwUGAAAAAAQABAD5AAAAjAMAAAAA&#10;" strokecolor="#a7bfde"/>
                <v:group id="Group 15" o:spid="_x0000_s103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Oval 16" o:spid="_x0000_s1041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8dbMQA&#10;AADaAAAADwAAAGRycy9kb3ducmV2LnhtbESPQWvCQBSE70L/w/IKvemmHopJ3YRSsBZUpNaLt0f2&#10;mQ3Nvk2z2yT+e1cQehxm5htmWYy2ET11vnas4HmWgCAuna65UnD8Xk0XIHxA1tg4JgUX8lDkD5Ml&#10;ZtoN/EX9IVQiQthnqMCE0GZS+tKQRT9zLXH0zq6zGKLsKqk7HCLcNnKeJC/SYs1xwWBL74bKn8Of&#10;VTBc2iT9cLo8rjfpqV/tze92Z5R6ehzfXkEEGsN/+N7+1ApSu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HWzEAAAA2gAAAA8AAAAAAAAAAAAAAAAAmAIAAGRycy9k&#10;b3ducmV2LnhtbFBLBQYAAAAABAAEAPUAAACJAwAAAAA=&#10;" fillcolor="#a7bfde" stroked="f"/>
                  <v:oval id="Oval 17" o:spid="_x0000_s1040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oTNMUA&#10;AADbAAAADwAAAGRycy9kb3ducmV2LnhtbESP3WrCQBCF74W+wzKF3tVNC7Y1ZiNWEVpEij8PMGTH&#10;JDQ7G7KriX36zoXg3QznzDnfZPPBNepCXag9G3gZJ6CIC29rLg0cD+vnD1AhIltsPJOBKwWY5w+j&#10;DFPre97RZR9LJSEcUjRQxdimWoeiIodh7Fti0U6+cxhl7UptO+wl3DX6NUnetMOapaHClpYVFb/7&#10;szOwmdh1TUNzLb7/Pt+3btqvfvTCmKfHYTEDFWmId/Pt+ssKvtDLLzK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hM0xQAAANsAAAAPAAAAAAAAAAAAAAAAAJgCAABkcnMv&#10;ZG93bnJldi54bWxQSwUGAAAAAAQABAD1AAAAigMAAAAA&#10;" fillcolor="#d3dfee" stroked="f"/>
                  <v:oval id="Oval 18" o:spid="_x0000_s1039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0TsAA&#10;AADbAAAADwAAAGRycy9kb3ducmV2LnhtbERPTWsCMRC9C/0PYQq9adZSXVmNUiptBU+64nnYjNnF&#10;zWRJUl3/fSMI3ubxPmex6m0rLuRD41jBeJSBIK6cbtgoOJTfwxmIEJE1to5JwY0CrJYvgwUW2l15&#10;R5d9NCKFcChQQR1jV0gZqposhpHriBN3ct5iTNAbqT1eU7ht5XuWTaXFhlNDjR191VSd939WwU9O&#10;5mwmH916U/4e9a3M173fKvX22n/OQUTq41P8cG90mj+G+y/p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TY0TsAAAADbAAAADwAAAAAAAAAAAAAAAACYAgAAZHJzL2Rvd25y&#10;ZXYueG1sUEsFBgAAAAAEAAQA9QAAAIUDAAAAAA==&#10;" fillcolor="#7ba0cd" stroked="f"/>
                </v:group>
                <w10:wrap anchorx="page" anchory="page"/>
              </v:group>
            </w:pict>
          </w:r>
          <w:r>
            <w:rPr>
              <w:noProof/>
            </w:rPr>
            <w:pict w14:anchorId="68830200">
              <v:group id="组合 1" o:spid="_x0000_s1032" style="position:absolute;left:0;text-align:left;margin-left:1441.1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" o:allowincell="f">
                <v:shape id="AutoShape 9" o:spid="_x0000_s1036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10" o:spid="_x0000_s1035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cqhsMA&#10;AADaAAAADwAAAGRycy9kb3ducmV2LnhtbESPQWvCQBSE74L/YXlCb3WjgmjqKiJYC1Wk1ktvj+wz&#10;G8y+TbPbJP57Vyh4HGbmG2ax6mwpGqp94VjBaJiAIM6cLjhXcP7evs5A+ICssXRMCm7kYbXs9xaY&#10;atfyFzWnkIsIYZ+iAhNClUrpM0MW/dBVxNG7uNpiiLLOpa6xjXBbynGSTKXFguOCwYo2hrLr6c8q&#10;aG9VMn93OjvvPuc/zfZofvcHo9TLoFu/gQjUhWf4v/2hFUzgcSXe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cqhsMAAADaAAAADwAAAAAAAAAAAAAAAACYAgAAZHJzL2Rv&#10;d25yZXYueG1sUEsFBgAAAAAEAAQA9QAAAIgDAAAAAA==&#10;" fillcolor="#a7bfde" stroked="f"/>
                <v:oval id="Oval 11" o:spid="_x0000_s1034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81sIA&#10;AADaAAAADwAAAGRycy9kb3ducmV2LnhtbESP3YrCMBSE74V9h3AWvNNUWXe1GkVXBEUW8ecBDs2x&#10;LTYnpYm2+vRmQfBymJlvmMmsMYW4UeVyywp63QgEcWJ1zqmC03HVGYJwHlljYZkU3MnBbPrRmmCs&#10;bc17uh18KgKEXYwKMu/LWEqXZGTQdW1JHLyzrQz6IKtU6grrADeF7EfRtzSYc1jIsKTfjJLL4WoU&#10;bAd6lVNT3JPNY/HzZ0b1cifnSrU/m/kYhKfGv8Ov9lor+IL/K+EG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XzWwgAAANoAAAAPAAAAAAAAAAAAAAAAAJgCAABkcnMvZG93&#10;bnJldi54bWxQSwUGAAAAAAQABAD1AAAAhwMAAAAA&#10;" fillcolor="#d3dfee" stroked="f"/>
                <v:oval id="Oval 12" o:spid="_x0000_s1033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RwcMA&#10;AADaAAAADwAAAGRycy9kb3ducmV2LnhtbESPT2sCMRTE74LfITzBm2Yt/inbjSIVW8FT3dLzY/Oa&#10;XXbzsiRR12/fFAo9DjPzG6bYDbYTN/KhcaxgMc9AEFdON2wUfJbH2TOIEJE1do5JwYMC7LbjUYG5&#10;dnf+oNslGpEgHHJUUMfY51KGqiaLYe564uR9O28xJumN1B7vCW47+ZRla2mx4bRQY0+vNVXt5WoV&#10;vG3ItGa17A+n8v1LP8rNYfBnpaaTYf8CItIQ/8N/7ZNWsILfK+k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NRwcMAAADaAAAADwAAAAAAAAAAAAAAAACYAgAAZHJzL2Rv&#10;d25yZXYueG1sUEsFBgAAAAAEAAQA9QAAAIgDAAAAAA==&#10;" fillcolor="#7ba0cd" stroked="f"/>
                <w10:wrap anchorx="margin" anchory="page"/>
              </v:group>
            </w:pict>
          </w:r>
        </w:p>
        <w:p w14:paraId="2625D1B9" w14:textId="77777777" w:rsidR="00584EBF" w:rsidRDefault="00584EBF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43120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EB7B8E" w14:textId="77777777" w:rsidR="00717609" w:rsidRDefault="00717609">
          <w:pPr>
            <w:pStyle w:val="TOC"/>
          </w:pPr>
          <w:r>
            <w:rPr>
              <w:lang w:val="zh-CN"/>
            </w:rPr>
            <w:t>目录</w:t>
          </w:r>
        </w:p>
        <w:p w14:paraId="71BEB10B" w14:textId="77777777" w:rsidR="00302451" w:rsidRDefault="00800C5B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17609">
            <w:instrText xml:space="preserve"> TOC \o "1-3" \h \z \u </w:instrText>
          </w:r>
          <w:r>
            <w:fldChar w:fldCharType="separate"/>
          </w:r>
          <w:hyperlink w:anchor="_Toc475783044" w:history="1">
            <w:r w:rsidR="00302451" w:rsidRPr="00966058">
              <w:rPr>
                <w:rStyle w:val="a6"/>
                <w:rFonts w:hint="eastAsia"/>
                <w:noProof/>
              </w:rPr>
              <w:t>版本记录</w:t>
            </w:r>
            <w:r w:rsidR="00302451">
              <w:rPr>
                <w:noProof/>
                <w:webHidden/>
              </w:rPr>
              <w:tab/>
            </w:r>
            <w:r w:rsidR="00302451">
              <w:rPr>
                <w:noProof/>
                <w:webHidden/>
              </w:rPr>
              <w:fldChar w:fldCharType="begin"/>
            </w:r>
            <w:r w:rsidR="00302451">
              <w:rPr>
                <w:noProof/>
                <w:webHidden/>
              </w:rPr>
              <w:instrText xml:space="preserve"> PAGEREF _Toc475783044 \h </w:instrText>
            </w:r>
            <w:r w:rsidR="00302451">
              <w:rPr>
                <w:noProof/>
                <w:webHidden/>
              </w:rPr>
            </w:r>
            <w:r w:rsidR="00302451">
              <w:rPr>
                <w:noProof/>
                <w:webHidden/>
              </w:rPr>
              <w:fldChar w:fldCharType="separate"/>
            </w:r>
            <w:r w:rsidR="00302451">
              <w:rPr>
                <w:noProof/>
                <w:webHidden/>
              </w:rPr>
              <w:t>3</w:t>
            </w:r>
            <w:r w:rsidR="00302451">
              <w:rPr>
                <w:noProof/>
                <w:webHidden/>
              </w:rPr>
              <w:fldChar w:fldCharType="end"/>
            </w:r>
          </w:hyperlink>
        </w:p>
        <w:p w14:paraId="3B9AEE54" w14:textId="77777777" w:rsidR="00302451" w:rsidRDefault="0030245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783045" w:history="1">
            <w:r w:rsidRPr="00966058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966058">
              <w:rPr>
                <w:rStyle w:val="a6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_Toc475783045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E5C1" w14:textId="77777777" w:rsidR="00302451" w:rsidRDefault="0030245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783046" w:history="1">
            <w:r w:rsidRPr="00966058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966058">
              <w:rPr>
                <w:rStyle w:val="a6"/>
                <w:rFonts w:hint="eastAsia"/>
                <w:noProof/>
              </w:rPr>
              <w:t>网站后台管理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_Toc475783046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03C3" w14:textId="77777777" w:rsidR="00302451" w:rsidRDefault="00302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783047" w:history="1">
            <w:r w:rsidRPr="00966058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966058">
              <w:rPr>
                <w:rStyle w:val="a6"/>
                <w:rFonts w:hint="eastAsia"/>
                <w:noProof/>
              </w:rPr>
              <w:t>用户管理功能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_Toc475783047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4A32" w14:textId="77777777" w:rsidR="00302451" w:rsidRDefault="0030245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5783048" w:history="1">
            <w:r w:rsidRPr="00966058">
              <w:rPr>
                <w:rStyle w:val="a6"/>
                <w:noProof/>
              </w:rPr>
              <w:t>2.1.1.</w:t>
            </w:r>
            <w:r>
              <w:rPr>
                <w:noProof/>
              </w:rPr>
              <w:tab/>
            </w:r>
            <w:r w:rsidRPr="00966058">
              <w:rPr>
                <w:rStyle w:val="a6"/>
                <w:rFonts w:hint="eastAsia"/>
                <w:noProof/>
              </w:rPr>
              <w:t>管理员功能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_Toc475783048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51D5" w14:textId="77777777" w:rsidR="00302451" w:rsidRDefault="0030245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5783049" w:history="1">
            <w:r w:rsidRPr="00966058">
              <w:rPr>
                <w:rStyle w:val="a6"/>
                <w:noProof/>
              </w:rPr>
              <w:t>2.1.2.</w:t>
            </w:r>
            <w:r>
              <w:rPr>
                <w:noProof/>
              </w:rPr>
              <w:tab/>
            </w:r>
            <w:r w:rsidRPr="00966058">
              <w:rPr>
                <w:rStyle w:val="a6"/>
                <w:rFonts w:hint="eastAsia"/>
                <w:noProof/>
              </w:rPr>
              <w:t>普通用户功能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_Toc475783049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20FC" w14:textId="77777777" w:rsidR="00302451" w:rsidRDefault="0030245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783050" w:history="1">
            <w:r w:rsidRPr="00966058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966058">
              <w:rPr>
                <w:rStyle w:val="a6"/>
                <w:rFonts w:hint="eastAsia"/>
                <w:noProof/>
              </w:rPr>
              <w:t>数据库功能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_Toc475783050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3DC3" w14:textId="77777777" w:rsidR="00302451" w:rsidRDefault="0030245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783051" w:history="1">
            <w:r w:rsidRPr="00966058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966058">
              <w:rPr>
                <w:rStyle w:val="a6"/>
                <w:rFonts w:hint="eastAsia"/>
                <w:noProof/>
              </w:rPr>
              <w:t>前端显示功能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_Toc475783051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2FFE" w14:textId="77777777" w:rsidR="00302451" w:rsidRDefault="0030245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5783052" w:history="1">
            <w:r w:rsidRPr="00966058">
              <w:rPr>
                <w:rStyle w:val="a6"/>
                <w:noProof/>
              </w:rPr>
              <w:t>4.1.1.</w:t>
            </w:r>
            <w:r>
              <w:rPr>
                <w:noProof/>
              </w:rPr>
              <w:tab/>
            </w:r>
            <w:r w:rsidRPr="00966058">
              <w:rPr>
                <w:rStyle w:val="a6"/>
                <w:rFonts w:hint="eastAsia"/>
                <w:noProof/>
              </w:rPr>
              <w:t>实时数据显示功能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_Toc475783052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E80F" w14:textId="77777777" w:rsidR="00302451" w:rsidRDefault="0030245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5783053" w:history="1">
            <w:r w:rsidRPr="00966058">
              <w:rPr>
                <w:rStyle w:val="a6"/>
                <w:noProof/>
              </w:rPr>
              <w:t>4.1.2.</w:t>
            </w:r>
            <w:r>
              <w:rPr>
                <w:noProof/>
              </w:rPr>
              <w:tab/>
            </w:r>
            <w:r w:rsidRPr="00966058">
              <w:rPr>
                <w:rStyle w:val="a6"/>
                <w:rFonts w:hint="eastAsia"/>
                <w:noProof/>
              </w:rPr>
              <w:t>历史数据显示功能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_Toc475783053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0578C" w14:textId="77777777" w:rsidR="00302451" w:rsidRDefault="0030245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5783054" w:history="1">
            <w:r w:rsidRPr="00966058">
              <w:rPr>
                <w:rStyle w:val="a6"/>
                <w:noProof/>
              </w:rPr>
              <w:t>4.1.3.</w:t>
            </w:r>
            <w:r>
              <w:rPr>
                <w:noProof/>
              </w:rPr>
              <w:tab/>
            </w:r>
            <w:r w:rsidRPr="00966058">
              <w:rPr>
                <w:rStyle w:val="a6"/>
                <w:rFonts w:hint="eastAsia"/>
                <w:noProof/>
              </w:rPr>
              <w:t>可视化模块编程功能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_Toc475783054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765E" w14:textId="77777777" w:rsidR="00302451" w:rsidRDefault="0030245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5783055" w:history="1">
            <w:r w:rsidRPr="00966058">
              <w:rPr>
                <w:rStyle w:val="a6"/>
                <w:noProof/>
              </w:rPr>
              <w:t>4.1.4.</w:t>
            </w:r>
            <w:r>
              <w:rPr>
                <w:noProof/>
              </w:rPr>
              <w:tab/>
            </w:r>
            <w:r w:rsidRPr="00966058">
              <w:rPr>
                <w:rStyle w:val="a6"/>
                <w:rFonts w:hint="eastAsia"/>
                <w:noProof/>
              </w:rPr>
              <w:t>兼容</w:t>
            </w:r>
            <w:r w:rsidRPr="00966058">
              <w:rPr>
                <w:rStyle w:val="a6"/>
                <w:noProof/>
              </w:rPr>
              <w:t>PC/</w:t>
            </w:r>
            <w:r w:rsidRPr="00966058">
              <w:rPr>
                <w:rStyle w:val="a6"/>
                <w:rFonts w:hint="eastAsia"/>
                <w:noProof/>
              </w:rPr>
              <w:t>智能手机访问功能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_Toc475783055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CC30" w14:textId="77777777" w:rsidR="00302451" w:rsidRDefault="0030245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783056" w:history="1">
            <w:r w:rsidRPr="00966058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966058">
              <w:rPr>
                <w:rStyle w:val="a6"/>
                <w:rFonts w:hint="eastAsia"/>
                <w:noProof/>
              </w:rPr>
              <w:t>驱动程序调用功能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_Toc475783056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37B0" w14:textId="77777777" w:rsidR="00302451" w:rsidRDefault="0030245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783057" w:history="1">
            <w:r w:rsidRPr="00966058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966058">
              <w:rPr>
                <w:rStyle w:val="a6"/>
                <w:rFonts w:hint="eastAsia"/>
                <w:noProof/>
              </w:rPr>
              <w:t>第二阶段功能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_Toc475783057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700E" w14:textId="77777777" w:rsidR="00717609" w:rsidRDefault="00800C5B">
          <w:r>
            <w:rPr>
              <w:b/>
              <w:bCs/>
              <w:lang w:val="zh-CN"/>
            </w:rPr>
            <w:fldChar w:fldCharType="end"/>
          </w:r>
        </w:p>
      </w:sdtContent>
    </w:sdt>
    <w:p w14:paraId="4C52A9F8" w14:textId="77777777" w:rsidR="00F42F61" w:rsidRDefault="00F42F61">
      <w:pPr>
        <w:widowControl/>
        <w:jc w:val="left"/>
      </w:pPr>
      <w:r>
        <w:br w:type="page"/>
      </w:r>
    </w:p>
    <w:p w14:paraId="1A4F639E" w14:textId="77777777" w:rsidR="00795761" w:rsidRDefault="00795761"/>
    <w:p w14:paraId="72AD53AD" w14:textId="77777777" w:rsidR="00F42F61" w:rsidRDefault="00F42F61" w:rsidP="00F42F61">
      <w:pPr>
        <w:pStyle w:val="2"/>
      </w:pPr>
      <w:bookmarkStart w:id="1" w:name="_Toc475783044"/>
      <w:r>
        <w:rPr>
          <w:rFonts w:hint="eastAsia"/>
        </w:rPr>
        <w:t>版本</w:t>
      </w:r>
      <w:r>
        <w:t>记录</w:t>
      </w:r>
      <w:bookmarkEnd w:id="1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65A26" w14:paraId="5394C38F" w14:textId="77777777" w:rsidTr="00FA008E">
        <w:trPr>
          <w:jc w:val="center"/>
        </w:trPr>
        <w:tc>
          <w:tcPr>
            <w:tcW w:w="2765" w:type="dxa"/>
          </w:tcPr>
          <w:p w14:paraId="7E700549" w14:textId="77777777" w:rsidR="00065A26" w:rsidRDefault="00065A26"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14:paraId="2A87C206" w14:textId="77777777" w:rsidR="00065A26" w:rsidRDefault="00065A26">
            <w:ins w:id="2" w:author="Zhihao Hu" w:date="2017-01-20T09:06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2765" w:type="dxa"/>
          </w:tcPr>
          <w:p w14:paraId="352B2770" w14:textId="77777777" w:rsidR="00065A26" w:rsidRDefault="00065A26">
            <w:r>
              <w:rPr>
                <w:rFonts w:hint="eastAsia"/>
              </w:rPr>
              <w:t>修改</w:t>
            </w:r>
            <w:r>
              <w:t>人</w:t>
            </w:r>
          </w:p>
        </w:tc>
      </w:tr>
      <w:tr w:rsidR="00065A26" w14:paraId="665186D6" w14:textId="77777777" w:rsidTr="00FA008E">
        <w:trPr>
          <w:jc w:val="center"/>
        </w:trPr>
        <w:tc>
          <w:tcPr>
            <w:tcW w:w="2765" w:type="dxa"/>
          </w:tcPr>
          <w:p w14:paraId="0D1F36EB" w14:textId="77777777" w:rsidR="00065A26" w:rsidRDefault="00065A26">
            <w:r>
              <w:rPr>
                <w:rFonts w:hint="eastAsia"/>
              </w:rPr>
              <w:t>00</w:t>
            </w:r>
          </w:p>
        </w:tc>
        <w:tc>
          <w:tcPr>
            <w:tcW w:w="2765" w:type="dxa"/>
          </w:tcPr>
          <w:p w14:paraId="018A936A" w14:textId="77777777" w:rsidR="00065A26" w:rsidRDefault="00065A26">
            <w:pPr>
              <w:rPr>
                <w:ins w:id="3" w:author="Zhihao Hu" w:date="2017-01-20T09:06:00Z"/>
              </w:rPr>
            </w:pPr>
            <w:ins w:id="4" w:author="Zhihao Hu" w:date="2017-01-20T09:06:00Z">
              <w:r>
                <w:rPr>
                  <w:rFonts w:hint="eastAsia"/>
                </w:rPr>
                <w:t>Draft</w:t>
              </w:r>
            </w:ins>
          </w:p>
        </w:tc>
        <w:tc>
          <w:tcPr>
            <w:tcW w:w="2765" w:type="dxa"/>
          </w:tcPr>
          <w:p w14:paraId="3C460C45" w14:textId="77777777" w:rsidR="00065A26" w:rsidRDefault="00065A26">
            <w:r>
              <w:rPr>
                <w:rFonts w:hint="eastAsia"/>
              </w:rPr>
              <w:t>Zhihao</w:t>
            </w:r>
          </w:p>
        </w:tc>
      </w:tr>
      <w:tr w:rsidR="00065A26" w14:paraId="312C5DE3" w14:textId="77777777" w:rsidTr="00FA008E">
        <w:trPr>
          <w:jc w:val="center"/>
        </w:trPr>
        <w:tc>
          <w:tcPr>
            <w:tcW w:w="2765" w:type="dxa"/>
          </w:tcPr>
          <w:p w14:paraId="60AEA7E4" w14:textId="77777777" w:rsidR="00065A26" w:rsidRDefault="00065A26">
            <w:ins w:id="5" w:author="Zhihao Hu" w:date="2017-01-20T08:58:00Z">
              <w:r>
                <w:rPr>
                  <w:rFonts w:hint="eastAsia"/>
                </w:rPr>
                <w:t>01</w:t>
              </w:r>
            </w:ins>
          </w:p>
        </w:tc>
        <w:tc>
          <w:tcPr>
            <w:tcW w:w="2765" w:type="dxa"/>
          </w:tcPr>
          <w:p w14:paraId="276BC21A" w14:textId="77777777" w:rsidR="00065A26" w:rsidRDefault="00065A26">
            <w:pPr>
              <w:rPr>
                <w:ins w:id="6" w:author="Zhihao Hu" w:date="2017-01-20T09:06:00Z"/>
              </w:rPr>
            </w:pPr>
            <w:ins w:id="7" w:author="Zhihao Hu" w:date="2017-01-20T09:06:00Z">
              <w:r>
                <w:t>客户新增功能</w:t>
              </w:r>
            </w:ins>
          </w:p>
          <w:p w14:paraId="6C0224FA" w14:textId="77777777" w:rsidR="00800C5B" w:rsidRDefault="00065A26">
            <w:pPr>
              <w:pStyle w:val="a4"/>
              <w:numPr>
                <w:ilvl w:val="0"/>
                <w:numId w:val="8"/>
              </w:numPr>
              <w:ind w:firstLineChars="0"/>
              <w:rPr>
                <w:ins w:id="8" w:author="Zhihao Hu" w:date="2017-01-20T09:07:00Z"/>
              </w:rPr>
              <w:pPrChange w:id="9" w:author="Zhihao Hu" w:date="2017-01-20T09:06:00Z">
                <w:pPr/>
              </w:pPrChange>
            </w:pPr>
            <w:ins w:id="10" w:author="Zhihao Hu" w:date="2017-01-20T09:06:00Z">
              <w:r>
                <w:rPr>
                  <w:rFonts w:hint="eastAsia"/>
                </w:rPr>
                <w:t>ERP</w:t>
              </w:r>
            </w:ins>
            <w:ins w:id="11" w:author="Zhihao Hu" w:date="2017-01-20T09:0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系统连接</w:t>
              </w:r>
            </w:ins>
          </w:p>
          <w:p w14:paraId="29517A3E" w14:textId="77777777" w:rsidR="00800C5B" w:rsidRDefault="00065A26">
            <w:pPr>
              <w:pStyle w:val="a4"/>
              <w:numPr>
                <w:ilvl w:val="0"/>
                <w:numId w:val="8"/>
              </w:numPr>
              <w:ind w:firstLineChars="0"/>
              <w:rPr>
                <w:ins w:id="12" w:author="Zhihao Hu" w:date="2017-01-20T09:07:00Z"/>
              </w:rPr>
              <w:pPrChange w:id="13" w:author="Zhihao Hu" w:date="2017-01-20T09:06:00Z">
                <w:pPr/>
              </w:pPrChange>
            </w:pPr>
            <w:ins w:id="14" w:author="Zhihao Hu" w:date="2017-01-20T09:07:00Z">
              <w:r>
                <w:rPr>
                  <w:rFonts w:hint="eastAsia"/>
                </w:rPr>
                <w:t>手机访问页面适配</w:t>
              </w:r>
            </w:ins>
          </w:p>
          <w:p w14:paraId="35CB53E5" w14:textId="77777777" w:rsidR="00800C5B" w:rsidRDefault="00065A26">
            <w:pPr>
              <w:pStyle w:val="a4"/>
              <w:numPr>
                <w:ilvl w:val="0"/>
                <w:numId w:val="8"/>
              </w:numPr>
              <w:ind w:firstLineChars="0"/>
              <w:rPr>
                <w:ins w:id="15" w:author="Zhihao Hu" w:date="2017-01-20T09:09:00Z"/>
              </w:rPr>
              <w:pPrChange w:id="16" w:author="Zhihao Hu" w:date="2017-01-20T09:06:00Z">
                <w:pPr/>
              </w:pPrChange>
            </w:pPr>
            <w:ins w:id="17" w:author="Zhihao Hu" w:date="2017-01-20T09:07:00Z">
              <w:r>
                <w:rPr>
                  <w:rFonts w:hint="eastAsia"/>
                </w:rPr>
                <w:t>实时计算</w:t>
              </w:r>
            </w:ins>
          </w:p>
          <w:p w14:paraId="545E5AF2" w14:textId="77777777" w:rsidR="00800C5B" w:rsidRDefault="00864105">
            <w:pPr>
              <w:pStyle w:val="a4"/>
              <w:numPr>
                <w:ilvl w:val="0"/>
                <w:numId w:val="8"/>
              </w:numPr>
              <w:ind w:firstLineChars="0"/>
              <w:rPr>
                <w:ins w:id="18" w:author="Zhihao Hu" w:date="2017-01-20T09:07:00Z"/>
              </w:rPr>
              <w:pPrChange w:id="19" w:author="Zhihao Hu" w:date="2017-01-20T09:06:00Z">
                <w:pPr/>
              </w:pPrChange>
            </w:pPr>
            <w:ins w:id="20" w:author="Zhihao Hu" w:date="2017-01-20T09:09:00Z">
              <w:r>
                <w:rPr>
                  <w:rFonts w:hint="eastAsia"/>
                </w:rPr>
                <w:t>数据</w:t>
              </w:r>
            </w:ins>
            <w:ins w:id="21" w:author="Zhihao Hu" w:date="2017-01-20T09:10:00Z">
              <w:r>
                <w:rPr>
                  <w:rFonts w:hint="eastAsia"/>
                </w:rPr>
                <w:t>导出</w:t>
              </w:r>
            </w:ins>
          </w:p>
          <w:p w14:paraId="42D3DF30" w14:textId="77777777" w:rsidR="00800C5B" w:rsidRDefault="00065A26">
            <w:pPr>
              <w:pStyle w:val="a4"/>
              <w:numPr>
                <w:ilvl w:val="0"/>
                <w:numId w:val="8"/>
              </w:numPr>
              <w:ind w:firstLineChars="0"/>
              <w:rPr>
                <w:ins w:id="22" w:author="Zhihao Hu" w:date="2017-01-20T09:06:00Z"/>
              </w:rPr>
              <w:pPrChange w:id="23" w:author="Zhihao Hu" w:date="2017-01-20T09:06:00Z">
                <w:pPr/>
              </w:pPrChange>
            </w:pPr>
            <w:ins w:id="24" w:author="Zhihao Hu" w:date="2017-01-20T09:07:00Z">
              <w:r>
                <w:rPr>
                  <w:rFonts w:hint="eastAsia"/>
                </w:rPr>
                <w:t>触摸屏</w:t>
              </w:r>
            </w:ins>
          </w:p>
        </w:tc>
        <w:tc>
          <w:tcPr>
            <w:tcW w:w="2765" w:type="dxa"/>
          </w:tcPr>
          <w:p w14:paraId="55261625" w14:textId="77777777" w:rsidR="00065A26" w:rsidRDefault="00065A26"/>
        </w:tc>
      </w:tr>
      <w:tr w:rsidR="00065A26" w14:paraId="1146C1EA" w14:textId="77777777" w:rsidTr="00FA008E">
        <w:trPr>
          <w:jc w:val="center"/>
        </w:trPr>
        <w:tc>
          <w:tcPr>
            <w:tcW w:w="2765" w:type="dxa"/>
          </w:tcPr>
          <w:p w14:paraId="0E1A9C25" w14:textId="0E1DE16D" w:rsidR="00065A26" w:rsidRDefault="00A53C28">
            <w:ins w:id="25" w:author="admin" w:date="2017-02-25T10:42:00Z">
              <w:r>
                <w:rPr>
                  <w:rFonts w:hint="eastAsia"/>
                </w:rPr>
                <w:t>02</w:t>
              </w:r>
            </w:ins>
          </w:p>
        </w:tc>
        <w:tc>
          <w:tcPr>
            <w:tcW w:w="2765" w:type="dxa"/>
          </w:tcPr>
          <w:p w14:paraId="2DE4E047" w14:textId="77777777" w:rsidR="00065A26" w:rsidRDefault="00065A26">
            <w:pPr>
              <w:rPr>
                <w:ins w:id="26" w:author="Zhihao Hu" w:date="2017-01-20T09:06:00Z"/>
              </w:rPr>
            </w:pPr>
          </w:p>
        </w:tc>
        <w:tc>
          <w:tcPr>
            <w:tcW w:w="2765" w:type="dxa"/>
          </w:tcPr>
          <w:p w14:paraId="407CDD68" w14:textId="77777777" w:rsidR="00065A26" w:rsidRDefault="00065A26"/>
        </w:tc>
      </w:tr>
      <w:tr w:rsidR="00065A26" w14:paraId="30A15343" w14:textId="77777777" w:rsidTr="00FA008E">
        <w:trPr>
          <w:jc w:val="center"/>
        </w:trPr>
        <w:tc>
          <w:tcPr>
            <w:tcW w:w="2765" w:type="dxa"/>
          </w:tcPr>
          <w:p w14:paraId="6289ED65" w14:textId="77777777" w:rsidR="00065A26" w:rsidRDefault="00065A26"/>
        </w:tc>
        <w:tc>
          <w:tcPr>
            <w:tcW w:w="2765" w:type="dxa"/>
          </w:tcPr>
          <w:p w14:paraId="60652F27" w14:textId="77777777" w:rsidR="00065A26" w:rsidRDefault="00065A26">
            <w:pPr>
              <w:rPr>
                <w:ins w:id="27" w:author="Zhihao Hu" w:date="2017-01-20T09:06:00Z"/>
              </w:rPr>
            </w:pPr>
          </w:p>
        </w:tc>
        <w:tc>
          <w:tcPr>
            <w:tcW w:w="2765" w:type="dxa"/>
          </w:tcPr>
          <w:p w14:paraId="24CEE7DA" w14:textId="77777777" w:rsidR="00065A26" w:rsidRDefault="00065A26"/>
        </w:tc>
      </w:tr>
      <w:tr w:rsidR="00065A26" w14:paraId="3491575A" w14:textId="77777777" w:rsidTr="00FA008E">
        <w:trPr>
          <w:jc w:val="center"/>
        </w:trPr>
        <w:tc>
          <w:tcPr>
            <w:tcW w:w="2765" w:type="dxa"/>
          </w:tcPr>
          <w:p w14:paraId="38040C9A" w14:textId="77777777" w:rsidR="00065A26" w:rsidRDefault="00065A26"/>
        </w:tc>
        <w:tc>
          <w:tcPr>
            <w:tcW w:w="2765" w:type="dxa"/>
          </w:tcPr>
          <w:p w14:paraId="0E6452EE" w14:textId="77777777" w:rsidR="00065A26" w:rsidRDefault="00065A26">
            <w:pPr>
              <w:rPr>
                <w:ins w:id="28" w:author="Zhihao Hu" w:date="2017-01-20T09:06:00Z"/>
              </w:rPr>
            </w:pPr>
          </w:p>
        </w:tc>
        <w:tc>
          <w:tcPr>
            <w:tcW w:w="2765" w:type="dxa"/>
          </w:tcPr>
          <w:p w14:paraId="39CE25EA" w14:textId="77777777" w:rsidR="00065A26" w:rsidRDefault="00065A26"/>
        </w:tc>
      </w:tr>
    </w:tbl>
    <w:p w14:paraId="46D0ED43" w14:textId="77777777" w:rsidR="00F42F61" w:rsidRDefault="00F42F61"/>
    <w:p w14:paraId="582B0DD0" w14:textId="77777777" w:rsidR="00FC1CF7" w:rsidRDefault="00FC1CF7">
      <w:pPr>
        <w:widowControl/>
        <w:jc w:val="left"/>
      </w:pPr>
      <w:r>
        <w:br w:type="page"/>
      </w:r>
    </w:p>
    <w:p w14:paraId="06BDC2AD" w14:textId="77777777" w:rsidR="00C20ABB" w:rsidRDefault="00C20ABB" w:rsidP="00C20ABB">
      <w:pPr>
        <w:pStyle w:val="2"/>
        <w:numPr>
          <w:ilvl w:val="0"/>
          <w:numId w:val="4"/>
        </w:numPr>
      </w:pPr>
      <w:bookmarkStart w:id="29" w:name="_Toc475783045"/>
      <w:r>
        <w:rPr>
          <w:rFonts w:hint="eastAsia"/>
        </w:rPr>
        <w:lastRenderedPageBreak/>
        <w:t>运行</w:t>
      </w:r>
      <w:r>
        <w:t>环境</w:t>
      </w:r>
      <w:bookmarkEnd w:id="29"/>
    </w:p>
    <w:p w14:paraId="38E21FB8" w14:textId="77777777" w:rsidR="00C20ABB" w:rsidRDefault="00C20ABB" w:rsidP="00C20ABB">
      <w:r>
        <w:rPr>
          <w:rFonts w:hint="eastAsia"/>
        </w:rPr>
        <w:t>第一阶段</w:t>
      </w:r>
      <w:r>
        <w:t>：</w:t>
      </w:r>
    </w:p>
    <w:p w14:paraId="55E7AA83" w14:textId="77777777" w:rsidR="00C20ABB" w:rsidRDefault="00C20ABB" w:rsidP="00C20ABB">
      <w:r>
        <w:rPr>
          <w:rFonts w:hint="eastAsia"/>
        </w:rPr>
        <w:t>嵌入式</w:t>
      </w:r>
      <w:r>
        <w:t>Linux</w:t>
      </w:r>
      <w:r>
        <w:t>，以树莓派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主</w:t>
      </w:r>
    </w:p>
    <w:p w14:paraId="3385472C" w14:textId="77777777" w:rsidR="00C20ABB" w:rsidRPr="00C20ABB" w:rsidRDefault="00C20ABB" w:rsidP="00C20ABB">
      <w:r w:rsidRPr="00C20ABB">
        <w:t>1.2GHz 64-bit quad-core ARMv8 CPU</w:t>
      </w:r>
    </w:p>
    <w:p w14:paraId="1B0825D3" w14:textId="77777777" w:rsidR="00C20ABB" w:rsidRPr="00C20ABB" w:rsidRDefault="00C20ABB" w:rsidP="00C20ABB">
      <w:r w:rsidRPr="00C20ABB">
        <w:t>802.11n Wireless LAN</w:t>
      </w:r>
    </w:p>
    <w:p w14:paraId="229FC408" w14:textId="77777777" w:rsidR="00C20ABB" w:rsidRPr="00C20ABB" w:rsidRDefault="00C20ABB" w:rsidP="00C20ABB">
      <w:r w:rsidRPr="00C20ABB">
        <w:t>Bluetooth 4.1</w:t>
      </w:r>
    </w:p>
    <w:p w14:paraId="6630191B" w14:textId="77777777" w:rsidR="00C20ABB" w:rsidRPr="00C20ABB" w:rsidRDefault="00C20ABB" w:rsidP="00C20ABB">
      <w:r w:rsidRPr="00C20ABB">
        <w:t>Bluetooth Low Energy (BLE)</w:t>
      </w:r>
    </w:p>
    <w:p w14:paraId="5E401578" w14:textId="77777777" w:rsidR="00C20ABB" w:rsidRPr="00C20ABB" w:rsidRDefault="00C20ABB" w:rsidP="00C20ABB">
      <w:r w:rsidRPr="00C20ABB">
        <w:t>1GB RAM</w:t>
      </w:r>
    </w:p>
    <w:p w14:paraId="5B8495AD" w14:textId="482B5113" w:rsidR="00490EAA" w:rsidRDefault="00C54AF6" w:rsidP="00C20ABB">
      <w:pPr>
        <w:rPr>
          <w:ins w:id="30" w:author="admin" w:date="2017-02-25T10:40:00Z"/>
          <w:rFonts w:hint="eastAsia"/>
        </w:rPr>
      </w:pPr>
      <w:ins w:id="31" w:author="admin" w:date="2017-02-25T10:40:00Z">
        <w:r>
          <w:rPr>
            <w:rFonts w:hint="eastAsia"/>
          </w:rPr>
          <w:t>键盘</w:t>
        </w:r>
        <w:r>
          <w:t>+</w:t>
        </w:r>
        <w:r>
          <w:t>鼠标</w:t>
        </w:r>
        <w:r>
          <w:t>+</w:t>
        </w:r>
        <w:r>
          <w:t>显示器</w:t>
        </w:r>
      </w:ins>
      <w:ins w:id="32" w:author="admin" w:date="2017-02-25T10:42:00Z">
        <w:r w:rsidR="00A53C28">
          <w:rPr>
            <w:rFonts w:hint="eastAsia"/>
          </w:rPr>
          <w:t>或</w:t>
        </w:r>
        <w:r w:rsidR="00A53C28">
          <w:t>触摸屏</w:t>
        </w:r>
      </w:ins>
    </w:p>
    <w:p w14:paraId="086EFC12" w14:textId="77777777" w:rsidR="00C54AF6" w:rsidRDefault="00C54AF6" w:rsidP="00C20ABB">
      <w:pPr>
        <w:rPr>
          <w:ins w:id="33" w:author="Zhihao Hu" w:date="2017-01-20T08:58:00Z"/>
          <w:rFonts w:hint="eastAsia"/>
        </w:rPr>
      </w:pPr>
    </w:p>
    <w:p w14:paraId="24C8F96F" w14:textId="77777777" w:rsidR="00C20ABB" w:rsidRDefault="00C20ABB" w:rsidP="00C20ABB">
      <w:r>
        <w:rPr>
          <w:rFonts w:hint="eastAsia"/>
        </w:rPr>
        <w:t>第二阶段：</w:t>
      </w:r>
    </w:p>
    <w:p w14:paraId="4D15E852" w14:textId="77777777" w:rsidR="00C20ABB" w:rsidRDefault="00C20ABB" w:rsidP="00C20ABB">
      <w:pPr>
        <w:rPr>
          <w:ins w:id="34" w:author="Zhihao Hu" w:date="2017-01-20T08:58:00Z"/>
        </w:rPr>
      </w:pPr>
      <w:r>
        <w:rPr>
          <w:rFonts w:hint="eastAsia"/>
        </w:rPr>
        <w:t>云服务器</w:t>
      </w:r>
      <w:r>
        <w:rPr>
          <w:rFonts w:hint="eastAsia"/>
        </w:rPr>
        <w:t>, Linux/Windows</w:t>
      </w:r>
    </w:p>
    <w:p w14:paraId="5C7E7930" w14:textId="77777777" w:rsidR="00490EAA" w:rsidRDefault="00490EAA" w:rsidP="00C20ABB">
      <w:pPr>
        <w:rPr>
          <w:ins w:id="35" w:author="Zhihao Hu" w:date="2017-01-20T08:58:00Z"/>
        </w:rPr>
      </w:pPr>
    </w:p>
    <w:p w14:paraId="7AFC19C0" w14:textId="77777777" w:rsidR="00490EAA" w:rsidRPr="00C20ABB" w:rsidRDefault="00490EAA" w:rsidP="00C20ABB"/>
    <w:p w14:paraId="3474C97F" w14:textId="77777777" w:rsidR="00C20ABB" w:rsidRPr="00F409FF" w:rsidRDefault="00C20ABB" w:rsidP="00C20ABB">
      <w:pPr>
        <w:pStyle w:val="2"/>
        <w:numPr>
          <w:ilvl w:val="0"/>
          <w:numId w:val="4"/>
        </w:numPr>
      </w:pPr>
      <w:bookmarkStart w:id="36" w:name="_Toc475783046"/>
      <w:r w:rsidRPr="00F409FF">
        <w:rPr>
          <w:rFonts w:hint="eastAsia"/>
        </w:rPr>
        <w:t>网站后台管理</w:t>
      </w:r>
      <w:bookmarkEnd w:id="36"/>
    </w:p>
    <w:p w14:paraId="7F62D297" w14:textId="77777777" w:rsidR="00FC1CF7" w:rsidRDefault="00FC1CF7" w:rsidP="00FC1CF7">
      <w:pPr>
        <w:pStyle w:val="2"/>
        <w:numPr>
          <w:ilvl w:val="1"/>
          <w:numId w:val="4"/>
        </w:numPr>
      </w:pPr>
      <w:bookmarkStart w:id="37" w:name="_Toc475783047"/>
      <w:r w:rsidRPr="00FC1CF7">
        <w:rPr>
          <w:rFonts w:hint="eastAsia"/>
        </w:rPr>
        <w:t>用户管理功能</w:t>
      </w:r>
      <w:bookmarkEnd w:id="37"/>
    </w:p>
    <w:p w14:paraId="0D35F9AC" w14:textId="77777777" w:rsidR="00FC1CF7" w:rsidRDefault="00FC1CF7" w:rsidP="00FC1CF7">
      <w:pPr>
        <w:pStyle w:val="2"/>
        <w:numPr>
          <w:ilvl w:val="2"/>
          <w:numId w:val="4"/>
        </w:numPr>
      </w:pPr>
      <w:bookmarkStart w:id="38" w:name="_Toc475783048"/>
      <w:r>
        <w:rPr>
          <w:rFonts w:hint="eastAsia"/>
        </w:rPr>
        <w:t>管理员</w:t>
      </w:r>
      <w:r w:rsidRPr="00FC1CF7">
        <w:rPr>
          <w:rFonts w:hint="eastAsia"/>
        </w:rPr>
        <w:t>功能</w:t>
      </w:r>
      <w:bookmarkEnd w:id="38"/>
    </w:p>
    <w:p w14:paraId="6AB7F70D" w14:textId="77777777" w:rsidR="00FC1CF7" w:rsidRPr="00FC1CF7" w:rsidRDefault="00FC1CF7" w:rsidP="00FC1CF7">
      <w:r>
        <w:rPr>
          <w:rFonts w:hint="eastAsia"/>
        </w:rPr>
        <w:t>管理员</w:t>
      </w:r>
      <w:r>
        <w:t>默认密码</w:t>
      </w:r>
      <w:r>
        <w:t>admin</w:t>
      </w:r>
      <w:r>
        <w:rPr>
          <w:rFonts w:hint="eastAsia"/>
        </w:rPr>
        <w:t>，</w:t>
      </w:r>
      <w:r>
        <w:t>可修改</w:t>
      </w:r>
    </w:p>
    <w:p w14:paraId="2E8D9713" w14:textId="77777777" w:rsidR="00FC1CF7" w:rsidRPr="00FC1CF7" w:rsidRDefault="00FC1CF7" w:rsidP="00FC1CF7">
      <w:r>
        <w:rPr>
          <w:rFonts w:hint="eastAsia"/>
        </w:rPr>
        <w:t>管理员</w:t>
      </w:r>
      <w:r>
        <w:t>默认</w:t>
      </w:r>
      <w:r>
        <w:rPr>
          <w:rFonts w:hint="eastAsia"/>
        </w:rPr>
        <w:t>用户名</w:t>
      </w:r>
      <w:r>
        <w:t>admin</w:t>
      </w:r>
      <w:r>
        <w:rPr>
          <w:rFonts w:hint="eastAsia"/>
        </w:rPr>
        <w:t>，</w:t>
      </w:r>
      <w:r>
        <w:t>不可修改</w:t>
      </w:r>
    </w:p>
    <w:p w14:paraId="08E97638" w14:textId="77777777" w:rsidR="00FC1CF7" w:rsidRDefault="00FC1CF7">
      <w:r>
        <w:rPr>
          <w:rFonts w:hint="eastAsia"/>
        </w:rPr>
        <w:t>创建</w:t>
      </w:r>
      <w:r>
        <w:t>用户，删除用户，禁用用户</w:t>
      </w:r>
      <w:r>
        <w:rPr>
          <w:rFonts w:hint="eastAsia"/>
        </w:rPr>
        <w:t>，</w:t>
      </w:r>
      <w:r>
        <w:t>授权用户权限</w:t>
      </w:r>
    </w:p>
    <w:p w14:paraId="7F68EC4D" w14:textId="77777777" w:rsidR="00FC1CF7" w:rsidRDefault="00306411">
      <w:r>
        <w:rPr>
          <w:rFonts w:hint="eastAsia"/>
        </w:rPr>
        <w:t>所有</w:t>
      </w:r>
      <w:r>
        <w:t>操作均记录在日志中</w:t>
      </w:r>
    </w:p>
    <w:p w14:paraId="773E3B62" w14:textId="77777777" w:rsidR="00BA7989" w:rsidRDefault="00BA7989" w:rsidP="00BA7989">
      <w:pPr>
        <w:pStyle w:val="2"/>
        <w:numPr>
          <w:ilvl w:val="2"/>
          <w:numId w:val="4"/>
        </w:numPr>
      </w:pPr>
      <w:bookmarkStart w:id="39" w:name="_Toc475783049"/>
      <w:r>
        <w:rPr>
          <w:rFonts w:hint="eastAsia"/>
        </w:rPr>
        <w:t>普通用户</w:t>
      </w:r>
      <w:r w:rsidRPr="00FC1CF7">
        <w:rPr>
          <w:rFonts w:hint="eastAsia"/>
        </w:rPr>
        <w:t>功能</w:t>
      </w:r>
      <w:bookmarkEnd w:id="39"/>
    </w:p>
    <w:p w14:paraId="297910B8" w14:textId="77777777" w:rsidR="00BA7989" w:rsidRDefault="00306411">
      <w:r>
        <w:rPr>
          <w:rFonts w:hint="eastAsia"/>
        </w:rPr>
        <w:t>用户注册</w:t>
      </w:r>
      <w:r>
        <w:t>：用户名，密码，学号等</w:t>
      </w:r>
    </w:p>
    <w:p w14:paraId="24832EE6" w14:textId="77777777" w:rsidR="00306411" w:rsidRDefault="00306411">
      <w:commentRangeStart w:id="40"/>
      <w:r>
        <w:rPr>
          <w:rFonts w:hint="eastAsia"/>
        </w:rPr>
        <w:t>用户</w:t>
      </w:r>
      <w:commentRangeEnd w:id="40"/>
      <w:r w:rsidR="00D43470">
        <w:rPr>
          <w:rStyle w:val="a9"/>
        </w:rPr>
        <w:commentReference w:id="40"/>
      </w:r>
      <w:r>
        <w:t>登录，查看</w:t>
      </w:r>
      <w:r>
        <w:rPr>
          <w:rFonts w:hint="eastAsia"/>
        </w:rPr>
        <w:t>、</w:t>
      </w:r>
      <w:r>
        <w:t>编辑个人信息</w:t>
      </w:r>
    </w:p>
    <w:p w14:paraId="57AAEF0A" w14:textId="77777777" w:rsidR="00306411" w:rsidRDefault="00436AD4">
      <w:r>
        <w:rPr>
          <w:rFonts w:hint="eastAsia"/>
        </w:rPr>
        <w:t>编辑用户</w:t>
      </w:r>
      <w:r>
        <w:t>实验参数（</w:t>
      </w:r>
      <w:r>
        <w:rPr>
          <w:rFonts w:hint="eastAsia"/>
        </w:rPr>
        <w:t>步骤</w:t>
      </w:r>
      <w:r>
        <w:t>）</w:t>
      </w:r>
    </w:p>
    <w:p w14:paraId="53A14965" w14:textId="77777777" w:rsidR="00436AD4" w:rsidRDefault="0040154D">
      <w:r>
        <w:rPr>
          <w:rFonts w:hint="eastAsia"/>
        </w:rPr>
        <w:t>每</w:t>
      </w:r>
      <w:r w:rsidR="000915C7">
        <w:rPr>
          <w:rFonts w:hint="eastAsia"/>
        </w:rPr>
        <w:t>个</w:t>
      </w:r>
      <w:r>
        <w:rPr>
          <w:rFonts w:hint="eastAsia"/>
        </w:rPr>
        <w:t>用户</w:t>
      </w:r>
      <w:r w:rsidR="00436AD4">
        <w:rPr>
          <w:rFonts w:hint="eastAsia"/>
        </w:rPr>
        <w:t>可</w:t>
      </w:r>
      <w:r w:rsidR="00436AD4">
        <w:t>存储</w:t>
      </w:r>
      <w:r w:rsidR="00436AD4">
        <w:rPr>
          <w:rFonts w:hint="eastAsia"/>
        </w:rPr>
        <w:t>10</w:t>
      </w:r>
      <w:r w:rsidR="00436AD4">
        <w:rPr>
          <w:rFonts w:hint="eastAsia"/>
        </w:rPr>
        <w:t>组</w:t>
      </w:r>
      <w:r w:rsidR="00436AD4">
        <w:t>实验参数</w:t>
      </w:r>
    </w:p>
    <w:p w14:paraId="6D897DB5" w14:textId="77777777" w:rsidR="00436AD4" w:rsidRDefault="0040154D" w:rsidP="00436AD4">
      <w:pPr>
        <w:rPr>
          <w:ins w:id="41" w:author="popo" w:date="2017-01-19T15:34:00Z"/>
        </w:rPr>
      </w:pPr>
      <w:r>
        <w:rPr>
          <w:rFonts w:hint="eastAsia"/>
        </w:rPr>
        <w:t>每</w:t>
      </w:r>
      <w:r w:rsidR="000915C7">
        <w:rPr>
          <w:rFonts w:hint="eastAsia"/>
        </w:rPr>
        <w:t>个</w:t>
      </w:r>
      <w:r>
        <w:rPr>
          <w:rFonts w:hint="eastAsia"/>
        </w:rPr>
        <w:t>用户</w:t>
      </w:r>
      <w:r w:rsidR="00436AD4">
        <w:rPr>
          <w:rFonts w:hint="eastAsia"/>
        </w:rPr>
        <w:t>可</w:t>
      </w:r>
      <w:r w:rsidR="00436AD4">
        <w:t>存储</w:t>
      </w:r>
      <w:r w:rsidR="00436AD4">
        <w:rPr>
          <w:rFonts w:hint="eastAsia"/>
        </w:rPr>
        <w:t>1</w:t>
      </w:r>
      <w:r w:rsidR="00436AD4">
        <w:t>0</w:t>
      </w:r>
      <w:r w:rsidR="00436AD4">
        <w:rPr>
          <w:rFonts w:hint="eastAsia"/>
        </w:rPr>
        <w:t>0</w:t>
      </w:r>
      <w:r w:rsidR="00436AD4">
        <w:rPr>
          <w:rFonts w:hint="eastAsia"/>
        </w:rPr>
        <w:t>次</w:t>
      </w:r>
      <w:r w:rsidR="00436AD4">
        <w:t>实验</w:t>
      </w:r>
      <w:r w:rsidR="00436AD4">
        <w:rPr>
          <w:rFonts w:hint="eastAsia"/>
        </w:rPr>
        <w:t>数据</w:t>
      </w:r>
    </w:p>
    <w:p w14:paraId="4EA876AC" w14:textId="77777777" w:rsidR="00D43470" w:rsidRDefault="00D43470" w:rsidP="00436AD4">
      <w:ins w:id="42" w:author="popo" w:date="2017-01-19T15:34:00Z">
        <w:r>
          <w:rPr>
            <w:rFonts w:hint="eastAsia"/>
          </w:rPr>
          <w:t>用户可以</w:t>
        </w:r>
      </w:ins>
      <w:ins w:id="43" w:author="popo" w:date="2017-01-19T15:35:00Z">
        <w:r>
          <w:rPr>
            <w:rFonts w:hint="eastAsia"/>
          </w:rPr>
          <w:t>建立</w:t>
        </w:r>
        <w:r>
          <w:t>或调用标准曲线</w:t>
        </w:r>
      </w:ins>
    </w:p>
    <w:p w14:paraId="2FDD904F" w14:textId="77777777" w:rsidR="000915C7" w:rsidRDefault="000915C7" w:rsidP="000915C7">
      <w:r>
        <w:rPr>
          <w:rFonts w:hint="eastAsia"/>
        </w:rPr>
        <w:t>所有</w:t>
      </w:r>
      <w:r>
        <w:t>操作均记录在日志中</w:t>
      </w:r>
    </w:p>
    <w:p w14:paraId="61F5E8C9" w14:textId="77777777" w:rsidR="00436AD4" w:rsidRPr="000915C7" w:rsidRDefault="00436AD4"/>
    <w:p w14:paraId="31F048CD" w14:textId="77777777" w:rsidR="000915C7" w:rsidRDefault="000915C7" w:rsidP="00844598">
      <w:pPr>
        <w:pStyle w:val="2"/>
        <w:numPr>
          <w:ilvl w:val="0"/>
          <w:numId w:val="4"/>
        </w:numPr>
      </w:pPr>
      <w:bookmarkStart w:id="44" w:name="_Toc475783050"/>
      <w:r>
        <w:rPr>
          <w:rFonts w:hint="eastAsia"/>
        </w:rPr>
        <w:lastRenderedPageBreak/>
        <w:t>数据库</w:t>
      </w:r>
      <w:r w:rsidRPr="00FC1CF7">
        <w:rPr>
          <w:rFonts w:hint="eastAsia"/>
        </w:rPr>
        <w:t>功能</w:t>
      </w:r>
      <w:bookmarkEnd w:id="44"/>
    </w:p>
    <w:p w14:paraId="6A25BBE2" w14:textId="77777777" w:rsidR="000915C7" w:rsidRDefault="000915C7">
      <w:r>
        <w:rPr>
          <w:rFonts w:hint="eastAsia"/>
        </w:rPr>
        <w:t>嵌入式</w:t>
      </w:r>
      <w:r>
        <w:t>中的数据库以轻量级为首选</w:t>
      </w:r>
      <w:r w:rsidR="00844598">
        <w:rPr>
          <w:rFonts w:hint="eastAsia"/>
        </w:rPr>
        <w:t>，</w:t>
      </w:r>
      <w:r>
        <w:rPr>
          <w:rFonts w:hint="eastAsia"/>
        </w:rPr>
        <w:t>可</w:t>
      </w:r>
      <w:r>
        <w:t>提供</w:t>
      </w:r>
      <w:r>
        <w:rPr>
          <w:rFonts w:hint="eastAsia"/>
        </w:rPr>
        <w:t>8</w:t>
      </w:r>
      <w:r>
        <w:t>Gb</w:t>
      </w:r>
      <w:r>
        <w:t>空间</w:t>
      </w:r>
      <w:r>
        <w:rPr>
          <w:rFonts w:hint="eastAsia"/>
        </w:rPr>
        <w:t>用户</w:t>
      </w:r>
      <w:r>
        <w:t>数据库</w:t>
      </w:r>
    </w:p>
    <w:p w14:paraId="44A5BE05" w14:textId="77777777" w:rsidR="000915C7" w:rsidRDefault="000915C7">
      <w:r>
        <w:rPr>
          <w:rFonts w:hint="eastAsia"/>
        </w:rPr>
        <w:t>云端</w:t>
      </w:r>
      <w:r>
        <w:t>数据库以常规为首选</w:t>
      </w:r>
      <w:r>
        <w:rPr>
          <w:rFonts w:hint="eastAsia"/>
        </w:rPr>
        <w:t>，</w:t>
      </w:r>
      <w:r>
        <w:t>数据库以</w:t>
      </w:r>
      <w:r>
        <w:rPr>
          <w:rFonts w:hint="eastAsia"/>
        </w:rPr>
        <w:t>数据量大小</w:t>
      </w:r>
      <w:r>
        <w:t>进行扩展空间</w:t>
      </w:r>
    </w:p>
    <w:p w14:paraId="25779564" w14:textId="77777777" w:rsidR="00F73638" w:rsidRDefault="00800C5B">
      <w:r w:rsidRPr="008246A9">
        <w:rPr>
          <w:rFonts w:hint="eastAsia"/>
          <w:highlight w:val="yellow"/>
        </w:rPr>
        <w:t>数据导出和列表功能？</w:t>
      </w:r>
    </w:p>
    <w:p w14:paraId="77AAF36B" w14:textId="77777777" w:rsidR="000915C7" w:rsidRDefault="000915C7"/>
    <w:p w14:paraId="744944C2" w14:textId="77777777" w:rsidR="000915C7" w:rsidRDefault="000915C7"/>
    <w:p w14:paraId="39DFAE1A" w14:textId="77777777" w:rsidR="00E11C12" w:rsidRDefault="00E11C12" w:rsidP="00E11C12">
      <w:pPr>
        <w:pStyle w:val="2"/>
        <w:numPr>
          <w:ilvl w:val="0"/>
          <w:numId w:val="4"/>
        </w:numPr>
      </w:pPr>
      <w:bookmarkStart w:id="45" w:name="_Toc475783051"/>
      <w:r>
        <w:rPr>
          <w:rFonts w:hint="eastAsia"/>
        </w:rPr>
        <w:t>前端显示</w:t>
      </w:r>
      <w:r w:rsidRPr="00FC1CF7">
        <w:rPr>
          <w:rFonts w:hint="eastAsia"/>
        </w:rPr>
        <w:t>功能</w:t>
      </w:r>
      <w:bookmarkEnd w:id="45"/>
    </w:p>
    <w:p w14:paraId="5526FD60" w14:textId="77777777" w:rsidR="00E11C12" w:rsidRDefault="00E11C12" w:rsidP="00E11C12">
      <w:pPr>
        <w:pStyle w:val="2"/>
        <w:numPr>
          <w:ilvl w:val="2"/>
          <w:numId w:val="4"/>
        </w:numPr>
      </w:pPr>
      <w:bookmarkStart w:id="46" w:name="_Toc475783052"/>
      <w:r>
        <w:rPr>
          <w:rFonts w:hint="eastAsia"/>
        </w:rPr>
        <w:t>实时数据</w:t>
      </w:r>
      <w:r>
        <w:t>显示</w:t>
      </w:r>
      <w:r w:rsidRPr="00FC1CF7">
        <w:rPr>
          <w:rFonts w:hint="eastAsia"/>
        </w:rPr>
        <w:t>功能</w:t>
      </w:r>
      <w:bookmarkEnd w:id="46"/>
    </w:p>
    <w:p w14:paraId="53D33539" w14:textId="77777777" w:rsidR="00705182" w:rsidRDefault="00705182" w:rsidP="00E11C12">
      <w:r>
        <w:rPr>
          <w:rFonts w:hint="eastAsia"/>
        </w:rPr>
        <w:t>2</w:t>
      </w:r>
      <w:r>
        <w:t>d</w:t>
      </w:r>
      <w:r>
        <w:t>数据显示</w:t>
      </w:r>
    </w:p>
    <w:p w14:paraId="68ADB461" w14:textId="77777777" w:rsidR="00E11C12" w:rsidRDefault="00E11C12" w:rsidP="00E11C12">
      <w:r>
        <w:rPr>
          <w:rFonts w:hint="eastAsia"/>
        </w:rPr>
        <w:t>根据采集</w:t>
      </w:r>
      <w:r>
        <w:t>的数据，实时显示曲线</w:t>
      </w:r>
    </w:p>
    <w:p w14:paraId="6AEDE3EC" w14:textId="77777777" w:rsidR="00E11C12" w:rsidRDefault="00E11C12" w:rsidP="00E11C12">
      <w:r>
        <w:rPr>
          <w:rFonts w:hint="eastAsia"/>
        </w:rPr>
        <w:t>被</w:t>
      </w:r>
      <w:r>
        <w:t>显示的曲线有多条</w:t>
      </w:r>
    </w:p>
    <w:p w14:paraId="434DCA26" w14:textId="77777777" w:rsidR="00E11C12" w:rsidRPr="008246A9" w:rsidRDefault="00E11C12" w:rsidP="00E11C12">
      <w:pPr>
        <w:rPr>
          <w:i/>
        </w:rPr>
      </w:pPr>
      <w:r>
        <w:rPr>
          <w:rFonts w:hint="eastAsia"/>
        </w:rPr>
        <w:t>曲线</w:t>
      </w:r>
      <w:r>
        <w:t>的颜色可设定</w:t>
      </w:r>
      <w:ins w:id="47" w:author="popo" w:date="2017-01-19T15:39:00Z">
        <w:r w:rsidR="007D6333">
          <w:rPr>
            <w:rFonts w:hint="eastAsia"/>
          </w:rPr>
          <w:t>（预设</w:t>
        </w:r>
        <w:r w:rsidR="007D6333">
          <w:t>？</w:t>
        </w:r>
        <w:r w:rsidR="007D6333">
          <w:rPr>
            <w:rFonts w:hint="eastAsia"/>
          </w:rPr>
          <w:t>）</w:t>
        </w:r>
      </w:ins>
      <w:ins w:id="48" w:author="Zhihao Hu" w:date="2017-01-20T09:09:00Z">
        <w:r w:rsidR="00800C5B" w:rsidRPr="008246A9">
          <w:rPr>
            <w:rFonts w:hint="eastAsia"/>
            <w:i/>
            <w:highlight w:val="yellow"/>
          </w:rPr>
          <w:t>预设、实时设定均可</w:t>
        </w:r>
      </w:ins>
    </w:p>
    <w:p w14:paraId="1A50DF8F" w14:textId="77777777" w:rsidR="00E11C12" w:rsidRDefault="00E11C12" w:rsidP="00E11C12">
      <w:r>
        <w:rPr>
          <w:rFonts w:hint="eastAsia"/>
        </w:rPr>
        <w:t>可</w:t>
      </w:r>
      <w:r>
        <w:t>配置哪些曲线被显示</w:t>
      </w:r>
    </w:p>
    <w:p w14:paraId="2B9D3CEE" w14:textId="77777777" w:rsidR="00E11C12" w:rsidRDefault="00E11C12" w:rsidP="00E11C12">
      <w:r>
        <w:rPr>
          <w:rFonts w:hint="eastAsia"/>
        </w:rPr>
        <w:t>数据</w:t>
      </w:r>
      <w:r>
        <w:t>实时更新，曲线实时刷新</w:t>
      </w:r>
    </w:p>
    <w:p w14:paraId="4A3730FB" w14:textId="77777777" w:rsidR="00E11C12" w:rsidRDefault="00E11C12" w:rsidP="00E11C12">
      <w:r>
        <w:rPr>
          <w:rFonts w:hint="eastAsia"/>
        </w:rPr>
        <w:t>横轴为</w:t>
      </w:r>
      <w:r>
        <w:t>时间，随着时间的增长，横轴的单位刻度增长</w:t>
      </w:r>
    </w:p>
    <w:p w14:paraId="425EE1B4" w14:textId="77777777" w:rsidR="00E11C12" w:rsidRDefault="00705182" w:rsidP="00E11C12">
      <w:r>
        <w:t>纵轴动态变化，根据数据大小</w:t>
      </w:r>
      <w:r>
        <w:rPr>
          <w:rFonts w:hint="eastAsia"/>
        </w:rPr>
        <w:t>自动</w:t>
      </w:r>
      <w:r>
        <w:t>调整</w:t>
      </w:r>
    </w:p>
    <w:p w14:paraId="4D058C08" w14:textId="77777777" w:rsidR="00705182" w:rsidRDefault="00705182" w:rsidP="00E11C12">
      <w:r>
        <w:rPr>
          <w:rFonts w:hint="eastAsia"/>
        </w:rPr>
        <w:t>鼠标</w:t>
      </w:r>
      <w:r>
        <w:t>跟踪，鼠标停留在某曲线上，显示此处的坐标值</w:t>
      </w:r>
    </w:p>
    <w:p w14:paraId="68DA0058" w14:textId="77777777" w:rsidR="00705182" w:rsidRPr="000737B5" w:rsidRDefault="00B07716" w:rsidP="00E11C12">
      <w:pPr>
        <w:rPr>
          <w:i/>
          <w:rPrChange w:id="49" w:author="Zhihao Hu" w:date="2017-01-20T09:03:00Z">
            <w:rPr/>
          </w:rPrChange>
        </w:rPr>
      </w:pPr>
      <w:commentRangeStart w:id="50"/>
      <w:r>
        <w:rPr>
          <w:rFonts w:hint="eastAsia"/>
        </w:rPr>
        <w:t>显示数据</w:t>
      </w:r>
      <w:r>
        <w:t>分析</w:t>
      </w:r>
      <w:commentRangeEnd w:id="50"/>
      <w:r w:rsidR="0091112C">
        <w:rPr>
          <w:rStyle w:val="a9"/>
        </w:rPr>
        <w:commentReference w:id="50"/>
      </w:r>
      <w:r>
        <w:t>（</w:t>
      </w:r>
      <w:r>
        <w:rPr>
          <w:rFonts w:hint="eastAsia"/>
        </w:rPr>
        <w:t>计算</w:t>
      </w:r>
      <w:r>
        <w:t>结果）</w:t>
      </w:r>
      <w:r>
        <w:rPr>
          <w:rFonts w:hint="eastAsia"/>
        </w:rPr>
        <w:t>和</w:t>
      </w:r>
      <w:r>
        <w:t>图例？</w:t>
      </w:r>
      <w:r w:rsidR="00800C5B" w:rsidRPr="00800C5B">
        <w:rPr>
          <w:rFonts w:hint="eastAsia"/>
          <w:i/>
          <w:highlight w:val="yellow"/>
          <w:rPrChange w:id="51" w:author="Zhihao Hu" w:date="2017-01-20T09:04:00Z">
            <w:rPr>
              <w:rFonts w:hint="eastAsia"/>
              <w:i/>
              <w:color w:val="0563C1" w:themeColor="hyperlink"/>
              <w:u w:val="single"/>
            </w:rPr>
          </w:rPrChange>
        </w:rPr>
        <w:t>给出计算方法、公式</w:t>
      </w:r>
      <w:r w:rsidR="000426B9">
        <w:rPr>
          <w:i/>
          <w:highlight w:val="yellow"/>
        </w:rPr>
        <w:t>，图例具体指什么</w:t>
      </w:r>
    </w:p>
    <w:p w14:paraId="0E4C3053" w14:textId="77777777" w:rsidR="00E11C12" w:rsidRDefault="00E11C12" w:rsidP="00E11C12">
      <w:pPr>
        <w:pStyle w:val="2"/>
        <w:numPr>
          <w:ilvl w:val="2"/>
          <w:numId w:val="4"/>
        </w:numPr>
      </w:pPr>
      <w:bookmarkStart w:id="52" w:name="_Toc475783053"/>
      <w:r>
        <w:rPr>
          <w:rFonts w:hint="eastAsia"/>
        </w:rPr>
        <w:t>历史数据</w:t>
      </w:r>
      <w:r>
        <w:t>显示</w:t>
      </w:r>
      <w:r w:rsidRPr="00FC1CF7">
        <w:rPr>
          <w:rFonts w:hint="eastAsia"/>
        </w:rPr>
        <w:t>功能</w:t>
      </w:r>
      <w:bookmarkEnd w:id="52"/>
    </w:p>
    <w:p w14:paraId="1BE69966" w14:textId="77777777" w:rsidR="00E11C12" w:rsidRDefault="004A2DFF" w:rsidP="00E11C12">
      <w:r>
        <w:rPr>
          <w:rFonts w:hint="eastAsia"/>
        </w:rPr>
        <w:t>调取历史</w:t>
      </w:r>
      <w:r>
        <w:t>实验数据显示</w:t>
      </w:r>
    </w:p>
    <w:p w14:paraId="7897AF33" w14:textId="77777777" w:rsidR="004A2DFF" w:rsidRDefault="004A2DFF" w:rsidP="004A2DFF">
      <w:r>
        <w:rPr>
          <w:rFonts w:hint="eastAsia"/>
        </w:rPr>
        <w:t>2</w:t>
      </w:r>
      <w:r>
        <w:t>d</w:t>
      </w:r>
      <w:r>
        <w:t>数据显示</w:t>
      </w:r>
    </w:p>
    <w:p w14:paraId="6E292CDD" w14:textId="77777777" w:rsidR="004A2DFF" w:rsidRDefault="004A2DFF" w:rsidP="004A2DFF">
      <w:r>
        <w:rPr>
          <w:rFonts w:hint="eastAsia"/>
        </w:rPr>
        <w:t>根据</w:t>
      </w:r>
      <w:r>
        <w:t>数据，显示曲线</w:t>
      </w:r>
    </w:p>
    <w:p w14:paraId="3CAB0582" w14:textId="77777777" w:rsidR="004A2DFF" w:rsidRDefault="004A2DFF" w:rsidP="004A2DFF">
      <w:r>
        <w:rPr>
          <w:rFonts w:hint="eastAsia"/>
        </w:rPr>
        <w:t>被</w:t>
      </w:r>
      <w:r>
        <w:t>显示的曲线有多条</w:t>
      </w:r>
    </w:p>
    <w:p w14:paraId="07FF235F" w14:textId="77777777" w:rsidR="004A2DFF" w:rsidRDefault="004A2DFF" w:rsidP="004A2DFF">
      <w:r>
        <w:rPr>
          <w:rFonts w:hint="eastAsia"/>
        </w:rPr>
        <w:t>曲线</w:t>
      </w:r>
      <w:r>
        <w:t>的颜色可设定</w:t>
      </w:r>
    </w:p>
    <w:p w14:paraId="61FCB080" w14:textId="77777777" w:rsidR="004A2DFF" w:rsidRDefault="004A2DFF" w:rsidP="004A2DFF">
      <w:r>
        <w:rPr>
          <w:rFonts w:hint="eastAsia"/>
        </w:rPr>
        <w:t>可</w:t>
      </w:r>
      <w:r>
        <w:t>配置哪些曲线被显示</w:t>
      </w:r>
    </w:p>
    <w:p w14:paraId="360C1929" w14:textId="77777777" w:rsidR="004A2DFF" w:rsidRDefault="004A2DFF" w:rsidP="004A2DFF">
      <w:r>
        <w:t>纵轴动态变化，根据数据大小</w:t>
      </w:r>
      <w:r>
        <w:rPr>
          <w:rFonts w:hint="eastAsia"/>
        </w:rPr>
        <w:t>自动</w:t>
      </w:r>
      <w:r>
        <w:t>调整</w:t>
      </w:r>
    </w:p>
    <w:p w14:paraId="092DFAA3" w14:textId="77777777" w:rsidR="004A2DFF" w:rsidRDefault="004A2DFF" w:rsidP="004A2DFF">
      <w:r>
        <w:rPr>
          <w:rFonts w:hint="eastAsia"/>
        </w:rPr>
        <w:t>鼠标</w:t>
      </w:r>
      <w:r>
        <w:t>跟踪，鼠标停留在某曲线上，显示此处的坐标值</w:t>
      </w:r>
    </w:p>
    <w:p w14:paraId="43F4F04B" w14:textId="77777777" w:rsidR="004A2DFF" w:rsidRDefault="004A2DFF" w:rsidP="00E11C12">
      <w:r>
        <w:rPr>
          <w:rFonts w:hint="eastAsia"/>
        </w:rPr>
        <w:t>曲线</w:t>
      </w:r>
      <w:r>
        <w:t>细节可横</w:t>
      </w:r>
      <w:r>
        <w:rPr>
          <w:rFonts w:hint="eastAsia"/>
        </w:rPr>
        <w:t>向</w:t>
      </w:r>
      <w:r>
        <w:t>展开，或纵向展开</w:t>
      </w:r>
    </w:p>
    <w:p w14:paraId="26B3461D" w14:textId="77777777" w:rsidR="004A2DFF" w:rsidRPr="004A2DFF" w:rsidRDefault="004A2DFF" w:rsidP="00E11C12"/>
    <w:p w14:paraId="46958A58" w14:textId="77777777" w:rsidR="004A2DFF" w:rsidRDefault="004A2DFF" w:rsidP="004A2DFF">
      <w:pPr>
        <w:pStyle w:val="2"/>
        <w:numPr>
          <w:ilvl w:val="2"/>
          <w:numId w:val="4"/>
        </w:numPr>
      </w:pPr>
      <w:bookmarkStart w:id="53" w:name="_Toc475783054"/>
      <w:r>
        <w:rPr>
          <w:rFonts w:hint="eastAsia"/>
        </w:rPr>
        <w:t>可视化</w:t>
      </w:r>
      <w:r>
        <w:t>模块编程</w:t>
      </w:r>
      <w:r w:rsidRPr="00FC1CF7">
        <w:rPr>
          <w:rFonts w:hint="eastAsia"/>
        </w:rPr>
        <w:t>功能</w:t>
      </w:r>
      <w:bookmarkEnd w:id="53"/>
    </w:p>
    <w:p w14:paraId="71E93A91" w14:textId="77777777" w:rsidR="004A2DFF" w:rsidRDefault="004A2DFF" w:rsidP="004A2DFF">
      <w:r>
        <w:rPr>
          <w:rFonts w:hint="eastAsia"/>
        </w:rPr>
        <w:t>类似于</w:t>
      </w:r>
      <w:r>
        <w:rPr>
          <w:rFonts w:hint="eastAsia"/>
        </w:rPr>
        <w:t>scratch</w:t>
      </w:r>
      <w:r>
        <w:t>，不同的是每</w:t>
      </w:r>
      <w:r>
        <w:rPr>
          <w:rFonts w:hint="eastAsia"/>
        </w:rPr>
        <w:t>种</w:t>
      </w:r>
      <w:r>
        <w:t>模块</w:t>
      </w:r>
      <w:r>
        <w:rPr>
          <w:rFonts w:hint="eastAsia"/>
        </w:rPr>
        <w:t>代表</w:t>
      </w:r>
      <w:r>
        <w:t>的功能是</w:t>
      </w:r>
      <w:r>
        <w:rPr>
          <w:rFonts w:hint="eastAsia"/>
        </w:rPr>
        <w:t>不一样</w:t>
      </w:r>
      <w:r>
        <w:t>的</w:t>
      </w:r>
    </w:p>
    <w:p w14:paraId="1B78BC65" w14:textId="77777777" w:rsidR="004A2DFF" w:rsidRDefault="004A2DFF" w:rsidP="004A2DFF">
      <w:r>
        <w:rPr>
          <w:rFonts w:hint="eastAsia"/>
        </w:rPr>
        <w:t>模块</w:t>
      </w:r>
      <w:r>
        <w:t>有：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3077"/>
      </w:tblGrid>
      <w:tr w:rsidR="00917177" w14:paraId="1E156B6B" w14:textId="77777777" w:rsidTr="00481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E041F1" w14:textId="77777777" w:rsidR="00917177" w:rsidRDefault="00917177" w:rsidP="004A2DFF"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2074" w:type="dxa"/>
          </w:tcPr>
          <w:p w14:paraId="134E6676" w14:textId="77777777" w:rsidR="00917177" w:rsidRDefault="00917177" w:rsidP="004A2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3077" w:type="dxa"/>
          </w:tcPr>
          <w:p w14:paraId="41BD8147" w14:textId="77777777" w:rsidR="00917177" w:rsidRDefault="00917177" w:rsidP="004A2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</w:t>
            </w:r>
          </w:p>
        </w:tc>
      </w:tr>
      <w:tr w:rsidR="00917177" w14:paraId="6936ED9C" w14:textId="77777777" w:rsidTr="004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36C6AD8E" w14:textId="77777777" w:rsidR="00917177" w:rsidRDefault="00917177" w:rsidP="004A2DFF">
            <w:r>
              <w:rPr>
                <w:rFonts w:hint="eastAsia"/>
              </w:rPr>
              <w:t>动作</w:t>
            </w:r>
          </w:p>
        </w:tc>
        <w:tc>
          <w:tcPr>
            <w:tcW w:w="2074" w:type="dxa"/>
          </w:tcPr>
          <w:p w14:paraId="7EFCF793" w14:textId="77777777" w:rsidR="00917177" w:rsidRDefault="00917177" w:rsidP="004A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旋转</w:t>
            </w:r>
          </w:p>
        </w:tc>
        <w:tc>
          <w:tcPr>
            <w:tcW w:w="3077" w:type="dxa"/>
          </w:tcPr>
          <w:p w14:paraId="49B2BE2F" w14:textId="77777777" w:rsidR="00917177" w:rsidRDefault="00917177" w:rsidP="004A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</w:t>
            </w:r>
            <w:r>
              <w:t>设置旋转速度</w:t>
            </w:r>
            <w:ins w:id="54" w:author="popo" w:date="2017-01-19T16:15:00Z">
              <w:r w:rsidR="003B1AF6">
                <w:rPr>
                  <w:rFonts w:hint="eastAsia"/>
                </w:rPr>
                <w:t>，</w:t>
              </w:r>
              <w:r w:rsidR="003B1AF6">
                <w:t>并且通过测量修正</w:t>
              </w:r>
            </w:ins>
          </w:p>
        </w:tc>
      </w:tr>
      <w:tr w:rsidR="00917177" w14:paraId="4F8F66E4" w14:textId="77777777" w:rsidTr="0048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7B466005" w14:textId="77777777" w:rsidR="00917177" w:rsidRDefault="00917177" w:rsidP="004A2DFF"/>
        </w:tc>
        <w:tc>
          <w:tcPr>
            <w:tcW w:w="2074" w:type="dxa"/>
          </w:tcPr>
          <w:p w14:paraId="55DEA4AA" w14:textId="77777777" w:rsidR="00917177" w:rsidRDefault="00917177" w:rsidP="004A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注射</w:t>
            </w:r>
          </w:p>
        </w:tc>
        <w:tc>
          <w:tcPr>
            <w:tcW w:w="3077" w:type="dxa"/>
          </w:tcPr>
          <w:p w14:paraId="595FE98B" w14:textId="77777777" w:rsidR="00917177" w:rsidRDefault="00917177" w:rsidP="004A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注射</w:t>
            </w:r>
            <w:r>
              <w:t>流量</w:t>
            </w:r>
            <w:ins w:id="55" w:author="popo" w:date="2017-01-19T16:15:00Z">
              <w:r w:rsidR="003B1AF6">
                <w:rPr>
                  <w:rFonts w:hint="eastAsia"/>
                </w:rPr>
                <w:t>，</w:t>
              </w:r>
              <w:r w:rsidR="003B1AF6">
                <w:t>控制阀门开关</w:t>
              </w:r>
            </w:ins>
          </w:p>
        </w:tc>
      </w:tr>
      <w:tr w:rsidR="00917177" w14:paraId="269A8538" w14:textId="77777777" w:rsidTr="004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4B6B1A29" w14:textId="77777777" w:rsidR="00917177" w:rsidRDefault="00917177" w:rsidP="004A2DFF"/>
        </w:tc>
        <w:tc>
          <w:tcPr>
            <w:tcW w:w="2074" w:type="dxa"/>
          </w:tcPr>
          <w:p w14:paraId="66D76EDC" w14:textId="77777777" w:rsidR="00917177" w:rsidRDefault="00917177" w:rsidP="004A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采集数据</w:t>
            </w:r>
          </w:p>
        </w:tc>
        <w:tc>
          <w:tcPr>
            <w:tcW w:w="3077" w:type="dxa"/>
          </w:tcPr>
          <w:p w14:paraId="71C4D133" w14:textId="77777777" w:rsidR="00917177" w:rsidRDefault="00917177" w:rsidP="004A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所需</w:t>
            </w:r>
            <w:r>
              <w:t>采集的信号</w:t>
            </w:r>
          </w:p>
        </w:tc>
      </w:tr>
      <w:tr w:rsidR="002F45F1" w14:paraId="1F1B06BF" w14:textId="77777777" w:rsidTr="0048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10F57A35" w14:textId="77777777" w:rsidR="002F45F1" w:rsidRDefault="002F45F1" w:rsidP="004A2DFF"/>
        </w:tc>
        <w:tc>
          <w:tcPr>
            <w:tcW w:w="2074" w:type="dxa"/>
          </w:tcPr>
          <w:p w14:paraId="345DF3F5" w14:textId="77777777" w:rsidR="002F45F1" w:rsidRDefault="00ED7F71" w:rsidP="004A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56" w:author="popo" w:date="2017-01-19T16:01:00Z">
              <w:r>
                <w:rPr>
                  <w:rFonts w:hint="eastAsia"/>
                </w:rPr>
                <w:t>升降台</w:t>
              </w:r>
            </w:ins>
          </w:p>
        </w:tc>
        <w:tc>
          <w:tcPr>
            <w:tcW w:w="3077" w:type="dxa"/>
          </w:tcPr>
          <w:p w14:paraId="1364DA65" w14:textId="77777777" w:rsidR="002F45F1" w:rsidRDefault="00ED7F71" w:rsidP="004A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57" w:author="popo" w:date="2017-01-19T16:02:00Z">
              <w:r>
                <w:rPr>
                  <w:rFonts w:hint="eastAsia"/>
                </w:rPr>
                <w:t>有</w:t>
              </w:r>
              <w:r>
                <w:t>高、低两个状态，能够自行判断</w:t>
              </w:r>
              <w:r>
                <w:rPr>
                  <w:rFonts w:hint="eastAsia"/>
                </w:rPr>
                <w:t>平台</w:t>
              </w:r>
              <w:r>
                <w:t>处于</w:t>
              </w:r>
              <w:r>
                <w:rPr>
                  <w:rFonts w:hint="eastAsia"/>
                </w:rPr>
                <w:t>高</w:t>
              </w:r>
              <w:r>
                <w:t>或低的状态，并且</w:t>
              </w:r>
              <w:r>
                <w:rPr>
                  <w:rFonts w:hint="eastAsia"/>
                </w:rPr>
                <w:t>可以</w:t>
              </w:r>
              <w:r>
                <w:t>接受命令</w:t>
              </w:r>
            </w:ins>
            <w:ins w:id="58" w:author="popo" w:date="2017-01-19T16:14:00Z">
              <w:r w:rsidR="003B1AF6">
                <w:rPr>
                  <w:rFonts w:hint="eastAsia"/>
                </w:rPr>
                <w:t>从</w:t>
              </w:r>
              <w:r w:rsidR="003B1AF6">
                <w:t>一个</w:t>
              </w:r>
              <w:r w:rsidR="003B1AF6">
                <w:rPr>
                  <w:rFonts w:hint="eastAsia"/>
                </w:rPr>
                <w:t>状态切换</w:t>
              </w:r>
              <w:r w:rsidR="003B1AF6">
                <w:t>到另外一个</w:t>
              </w:r>
              <w:r w:rsidR="003B1AF6">
                <w:rPr>
                  <w:rFonts w:hint="eastAsia"/>
                </w:rPr>
                <w:t>状态</w:t>
              </w:r>
            </w:ins>
          </w:p>
        </w:tc>
      </w:tr>
      <w:tr w:rsidR="00917177" w14:paraId="0AA50A9D" w14:textId="77777777" w:rsidTr="004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6ADE8DBF" w14:textId="77777777" w:rsidR="00917177" w:rsidRDefault="00917177" w:rsidP="004A2DFF"/>
        </w:tc>
        <w:tc>
          <w:tcPr>
            <w:tcW w:w="2074" w:type="dxa"/>
          </w:tcPr>
          <w:p w14:paraId="76F0D9B6" w14:textId="77777777" w:rsidR="00917177" w:rsidRDefault="00917177" w:rsidP="004A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7" w:type="dxa"/>
          </w:tcPr>
          <w:p w14:paraId="10DD08BE" w14:textId="77777777" w:rsidR="00917177" w:rsidRDefault="00917177" w:rsidP="004A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38E6" w14:paraId="216D5E5D" w14:textId="77777777" w:rsidTr="0048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7894D53D" w14:textId="77777777" w:rsidR="00EE38E6" w:rsidRDefault="00EE38E6" w:rsidP="004A2DFF">
            <w:r>
              <w:rPr>
                <w:rFonts w:hint="eastAsia"/>
              </w:rPr>
              <w:t>控制</w:t>
            </w:r>
          </w:p>
        </w:tc>
        <w:tc>
          <w:tcPr>
            <w:tcW w:w="2074" w:type="dxa"/>
          </w:tcPr>
          <w:p w14:paraId="00C58BCF" w14:textId="77777777" w:rsidR="00EE38E6" w:rsidRDefault="00EE38E6" w:rsidP="004A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重复执行</w:t>
            </w:r>
          </w:p>
        </w:tc>
        <w:tc>
          <w:tcPr>
            <w:tcW w:w="3077" w:type="dxa"/>
          </w:tcPr>
          <w:p w14:paraId="35914769" w14:textId="77777777" w:rsidR="00EE38E6" w:rsidRDefault="00EE38E6" w:rsidP="004A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重复</w:t>
            </w:r>
            <w:r>
              <w:t>次数</w:t>
            </w:r>
            <w:r>
              <w:rPr>
                <w:rFonts w:hint="eastAsia"/>
              </w:rPr>
              <w:t xml:space="preserve"> FOR</w:t>
            </w:r>
          </w:p>
        </w:tc>
      </w:tr>
      <w:tr w:rsidR="00EE38E6" w14:paraId="3AC73D69" w14:textId="77777777" w:rsidTr="004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7BC9E535" w14:textId="77777777" w:rsidR="00EE38E6" w:rsidRDefault="00EE38E6" w:rsidP="004A2DFF"/>
        </w:tc>
        <w:tc>
          <w:tcPr>
            <w:tcW w:w="2074" w:type="dxa"/>
          </w:tcPr>
          <w:p w14:paraId="0B6B10C7" w14:textId="77777777" w:rsidR="00EE38E6" w:rsidRDefault="00EE38E6" w:rsidP="004A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延时</w:t>
            </w:r>
          </w:p>
        </w:tc>
        <w:tc>
          <w:tcPr>
            <w:tcW w:w="3077" w:type="dxa"/>
          </w:tcPr>
          <w:p w14:paraId="256F52C6" w14:textId="77777777" w:rsidR="00EE38E6" w:rsidRDefault="00EE38E6" w:rsidP="004A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延时</w:t>
            </w:r>
            <w:r>
              <w:t>单位，数量</w:t>
            </w:r>
            <w:r>
              <w:rPr>
                <w:rFonts w:hint="eastAsia"/>
              </w:rPr>
              <w:t xml:space="preserve"> WAIT</w:t>
            </w:r>
          </w:p>
        </w:tc>
      </w:tr>
      <w:tr w:rsidR="00EE38E6" w14:paraId="49569433" w14:textId="77777777" w:rsidTr="0048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088BC9ED" w14:textId="77777777" w:rsidR="00EE38E6" w:rsidRDefault="00EE38E6" w:rsidP="004A2DFF"/>
        </w:tc>
        <w:tc>
          <w:tcPr>
            <w:tcW w:w="2074" w:type="dxa"/>
          </w:tcPr>
          <w:p w14:paraId="75CE4856" w14:textId="77777777" w:rsidR="00EE38E6" w:rsidRDefault="00EE38E6" w:rsidP="004A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条件执行</w:t>
            </w:r>
          </w:p>
        </w:tc>
        <w:tc>
          <w:tcPr>
            <w:tcW w:w="3077" w:type="dxa"/>
          </w:tcPr>
          <w:p w14:paraId="05B9F0C6" w14:textId="77777777" w:rsidR="00EE38E6" w:rsidRDefault="00EE38E6" w:rsidP="004A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IF ELSE</w:t>
            </w:r>
          </w:p>
        </w:tc>
      </w:tr>
      <w:tr w:rsidR="00EE38E6" w14:paraId="5CE81238" w14:textId="77777777" w:rsidTr="004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1980522E" w14:textId="77777777" w:rsidR="00EE38E6" w:rsidRDefault="00EE38E6" w:rsidP="004A2DFF"/>
        </w:tc>
        <w:tc>
          <w:tcPr>
            <w:tcW w:w="2074" w:type="dxa"/>
          </w:tcPr>
          <w:p w14:paraId="6ADD6688" w14:textId="77777777" w:rsidR="00EE38E6" w:rsidRDefault="00EE38E6" w:rsidP="004A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7" w:type="dxa"/>
          </w:tcPr>
          <w:p w14:paraId="4AB3559C" w14:textId="77777777" w:rsidR="00EE38E6" w:rsidRDefault="00EE38E6" w:rsidP="004A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38E6" w14:paraId="20DC27E5" w14:textId="77777777" w:rsidTr="0048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4E0FD24C" w14:textId="77777777" w:rsidR="00EE38E6" w:rsidRDefault="00EE38E6" w:rsidP="004A2DFF"/>
        </w:tc>
        <w:tc>
          <w:tcPr>
            <w:tcW w:w="2074" w:type="dxa"/>
          </w:tcPr>
          <w:p w14:paraId="50039349" w14:textId="77777777" w:rsidR="00EE38E6" w:rsidRDefault="00EE38E6" w:rsidP="004A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7" w:type="dxa"/>
          </w:tcPr>
          <w:p w14:paraId="34364404" w14:textId="77777777" w:rsidR="00EE38E6" w:rsidRDefault="00EE38E6" w:rsidP="004A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F338E2" w14:textId="77777777" w:rsidR="00917177" w:rsidRDefault="00917177" w:rsidP="004A2DFF">
      <w:pPr>
        <w:rPr>
          <w:ins w:id="59" w:author="Zhihao Hu" w:date="2017-01-20T09:04:00Z"/>
        </w:rPr>
      </w:pPr>
    </w:p>
    <w:p w14:paraId="65DA14E2" w14:textId="77777777" w:rsidR="000737B5" w:rsidRDefault="000737B5" w:rsidP="000737B5">
      <w:pPr>
        <w:pStyle w:val="2"/>
        <w:numPr>
          <w:ilvl w:val="2"/>
          <w:numId w:val="4"/>
        </w:numPr>
        <w:rPr>
          <w:ins w:id="60" w:author="Zhihao Hu" w:date="2017-01-20T09:04:00Z"/>
        </w:rPr>
      </w:pPr>
      <w:bookmarkStart w:id="61" w:name="_Toc475783055"/>
      <w:ins w:id="62" w:author="Zhihao Hu" w:date="2017-01-20T09:04:00Z">
        <w:r>
          <w:rPr>
            <w:rFonts w:hint="eastAsia"/>
          </w:rPr>
          <w:t>兼容</w:t>
        </w:r>
        <w:r>
          <w:rPr>
            <w:rFonts w:hint="eastAsia"/>
          </w:rPr>
          <w:t>PC/</w:t>
        </w:r>
        <w:r>
          <w:rPr>
            <w:rFonts w:hint="eastAsia"/>
          </w:rPr>
          <w:t>智能手机访问</w:t>
        </w:r>
        <w:r w:rsidRPr="00FC1CF7">
          <w:rPr>
            <w:rFonts w:hint="eastAsia"/>
          </w:rPr>
          <w:t>功能</w:t>
        </w:r>
        <w:bookmarkEnd w:id="61"/>
      </w:ins>
    </w:p>
    <w:p w14:paraId="7A6019AF" w14:textId="77777777" w:rsidR="000737B5" w:rsidRDefault="000737B5" w:rsidP="004A2DFF">
      <w:pPr>
        <w:rPr>
          <w:ins w:id="63" w:author="Zhihao Hu" w:date="2017-01-20T09:05:00Z"/>
        </w:rPr>
      </w:pPr>
      <w:ins w:id="64" w:author="Zhihao Hu" w:date="2017-01-20T09:05:00Z">
        <w:r>
          <w:t>区分与兼容</w:t>
        </w:r>
        <w:r>
          <w:t>PC</w:t>
        </w:r>
        <w:r>
          <w:t>访问、手机访问。</w:t>
        </w:r>
      </w:ins>
    </w:p>
    <w:p w14:paraId="53C64AE1" w14:textId="77777777" w:rsidR="000737B5" w:rsidRPr="000737B5" w:rsidRDefault="000737B5" w:rsidP="004A2DFF"/>
    <w:p w14:paraId="793380C3" w14:textId="77777777" w:rsidR="00C20ABB" w:rsidRDefault="00C20ABB" w:rsidP="00C20ABB">
      <w:pPr>
        <w:pStyle w:val="2"/>
        <w:numPr>
          <w:ilvl w:val="0"/>
          <w:numId w:val="4"/>
        </w:numPr>
      </w:pPr>
      <w:bookmarkStart w:id="65" w:name="_Toc475783056"/>
      <w:r>
        <w:rPr>
          <w:rFonts w:hint="eastAsia"/>
        </w:rPr>
        <w:t>驱动</w:t>
      </w:r>
      <w:r>
        <w:t>程序调用</w:t>
      </w:r>
      <w:r w:rsidRPr="00FC1CF7">
        <w:rPr>
          <w:rFonts w:hint="eastAsia"/>
        </w:rPr>
        <w:t>功能</w:t>
      </w:r>
      <w:bookmarkEnd w:id="65"/>
    </w:p>
    <w:p w14:paraId="47DFAFAD" w14:textId="77777777" w:rsidR="00C20ABB" w:rsidRDefault="00C20ABB" w:rsidP="00C20ABB">
      <w:r>
        <w:rPr>
          <w:rFonts w:hint="eastAsia"/>
        </w:rPr>
        <w:t>与</w:t>
      </w:r>
      <w:r>
        <w:t>硬件关联的部分，以</w:t>
      </w:r>
      <w:r>
        <w:rPr>
          <w:rFonts w:hint="eastAsia"/>
        </w:rPr>
        <w:t>.a</w:t>
      </w:r>
      <w:r>
        <w:rPr>
          <w:rFonts w:hint="eastAsia"/>
        </w:rPr>
        <w:t>文件</w:t>
      </w:r>
      <w:r>
        <w:t>，静态库文件存在</w:t>
      </w:r>
    </w:p>
    <w:p w14:paraId="6B635CFB" w14:textId="77777777" w:rsidR="00C20ABB" w:rsidRPr="00C20ABB" w:rsidRDefault="00C20ABB" w:rsidP="00C20ABB"/>
    <w:p w14:paraId="5DF300EB" w14:textId="77777777" w:rsidR="00C20ABB" w:rsidRDefault="00C20ABB" w:rsidP="00C20ABB">
      <w:pPr>
        <w:pStyle w:val="2"/>
        <w:numPr>
          <w:ilvl w:val="0"/>
          <w:numId w:val="4"/>
        </w:numPr>
      </w:pPr>
      <w:bookmarkStart w:id="66" w:name="_Toc475783057"/>
      <w:r>
        <w:rPr>
          <w:rFonts w:hint="eastAsia"/>
        </w:rPr>
        <w:t>第二</w:t>
      </w:r>
      <w:r>
        <w:t>阶段</w:t>
      </w:r>
      <w:r w:rsidRPr="00FC1CF7">
        <w:rPr>
          <w:rFonts w:hint="eastAsia"/>
        </w:rPr>
        <w:t>功能</w:t>
      </w:r>
      <w:bookmarkEnd w:id="66"/>
    </w:p>
    <w:p w14:paraId="4E771B66" w14:textId="77777777" w:rsidR="00E11C12" w:rsidRDefault="00C20ABB">
      <w:r>
        <w:rPr>
          <w:rFonts w:hint="eastAsia"/>
        </w:rPr>
        <w:t>网站、</w:t>
      </w:r>
      <w:r>
        <w:t>数据库</w:t>
      </w:r>
      <w:r>
        <w:rPr>
          <w:rFonts w:hint="eastAsia"/>
        </w:rPr>
        <w:t>在</w:t>
      </w:r>
      <w:r>
        <w:t>云端运行</w:t>
      </w:r>
      <w:r w:rsidR="005330FE">
        <w:rPr>
          <w:rFonts w:hint="eastAsia"/>
        </w:rPr>
        <w:t>，</w:t>
      </w:r>
      <w:r w:rsidR="005330FE">
        <w:t>网站并发量为不大于</w:t>
      </w:r>
      <w:r w:rsidR="005330FE">
        <w:rPr>
          <w:rFonts w:hint="eastAsia"/>
        </w:rPr>
        <w:t>1</w:t>
      </w:r>
      <w:r w:rsidR="005330FE">
        <w:rPr>
          <w:rFonts w:hint="eastAsia"/>
        </w:rPr>
        <w:t>万用户</w:t>
      </w:r>
      <w:r w:rsidR="005330FE">
        <w:t>请求</w:t>
      </w:r>
    </w:p>
    <w:p w14:paraId="4A6304B3" w14:textId="77777777" w:rsidR="00C20ABB" w:rsidRDefault="00C20ABB">
      <w:r>
        <w:rPr>
          <w:rFonts w:hint="eastAsia"/>
        </w:rPr>
        <w:t>树莓派</w:t>
      </w:r>
      <w:r>
        <w:t>中</w:t>
      </w:r>
      <w:r w:rsidR="005330FE">
        <w:rPr>
          <w:rFonts w:hint="eastAsia"/>
        </w:rPr>
        <w:t>有</w:t>
      </w:r>
      <w:r w:rsidR="005330FE">
        <w:t>服务程序与云端</w:t>
      </w:r>
      <w:r w:rsidR="00BC1D37">
        <w:rPr>
          <w:rFonts w:hint="eastAsia"/>
        </w:rPr>
        <w:t>程序</w:t>
      </w:r>
      <w:r w:rsidR="005330FE">
        <w:t>通讯</w:t>
      </w:r>
    </w:p>
    <w:p w14:paraId="53B82F67" w14:textId="77777777" w:rsidR="00490EAA" w:rsidRDefault="00490EAA" w:rsidP="00490EAA">
      <w:pPr>
        <w:rPr>
          <w:ins w:id="67" w:author="Zhihao Hu" w:date="2017-01-20T08:58:00Z"/>
        </w:rPr>
      </w:pPr>
      <w:ins w:id="68" w:author="Zhihao Hu" w:date="2017-01-20T08:58:00Z">
        <w:r w:rsidRPr="00490EAA">
          <w:rPr>
            <w:rFonts w:hint="eastAsia"/>
            <w:highlight w:val="yellow"/>
          </w:rPr>
          <w:t>触摸屏？</w:t>
        </w:r>
      </w:ins>
    </w:p>
    <w:p w14:paraId="5BFF5D3B" w14:textId="77777777" w:rsidR="005330FE" w:rsidRDefault="00490EAA">
      <w:pPr>
        <w:rPr>
          <w:ins w:id="69" w:author="Administrator" w:date="2017-01-21T21:47:00Z"/>
        </w:rPr>
      </w:pPr>
      <w:ins w:id="70" w:author="Zhihao Hu" w:date="2017-01-20T09:02:00Z">
        <w:r>
          <w:rPr>
            <w:rFonts w:hint="eastAsia"/>
          </w:rPr>
          <w:t>ERP</w:t>
        </w:r>
        <w:r>
          <w:rPr>
            <w:rFonts w:hint="eastAsia"/>
          </w:rPr>
          <w:t>系统接入</w:t>
        </w:r>
      </w:ins>
    </w:p>
    <w:p w14:paraId="6EA87FF7" w14:textId="77777777" w:rsidR="00F61EA2" w:rsidRDefault="00F61EA2">
      <w:pPr>
        <w:rPr>
          <w:ins w:id="71" w:author="Administrator" w:date="2017-01-21T21:47:00Z"/>
        </w:rPr>
      </w:pPr>
    </w:p>
    <w:p w14:paraId="51421746" w14:textId="77777777" w:rsidR="00F61EA2" w:rsidRDefault="00F61EA2">
      <w:pPr>
        <w:rPr>
          <w:ins w:id="72" w:author="Administrator" w:date="2017-01-21T21:47:00Z"/>
        </w:rPr>
      </w:pPr>
    </w:p>
    <w:p w14:paraId="6F83ABAC" w14:textId="77777777" w:rsidR="00F61EA2" w:rsidRDefault="00F61EA2" w:rsidP="00F61EA2">
      <w:pPr>
        <w:rPr>
          <w:ins w:id="73" w:author="Administrator" w:date="2017-01-21T21:48:00Z"/>
        </w:rPr>
      </w:pPr>
      <w:ins w:id="74" w:author="Administrator" w:date="2017-01-21T21:47:00Z">
        <w:r>
          <w:rPr>
            <w:rFonts w:hint="eastAsia"/>
          </w:rPr>
          <w:t xml:space="preserve">1 </w:t>
        </w:r>
        <w:r>
          <w:rPr>
            <w:rFonts w:hint="eastAsia"/>
          </w:rPr>
          <w:t>，</w:t>
        </w:r>
        <w:r>
          <w:rPr>
            <w:rFonts w:hint="eastAsia"/>
          </w:rPr>
          <w:t xml:space="preserve">pad </w:t>
        </w:r>
        <w:r>
          <w:rPr>
            <w:rFonts w:hint="eastAsia"/>
          </w:rPr>
          <w:t>。显示是否做到全屏，同时不要</w:t>
        </w:r>
      </w:ins>
      <w:ins w:id="75" w:author="Administrator" w:date="2017-01-21T21:48:00Z">
        <w:r>
          <w:rPr>
            <w:rFonts w:hint="eastAsia"/>
          </w:rPr>
          <w:t>让导航栏影响到我们。</w:t>
        </w:r>
      </w:ins>
    </w:p>
    <w:p w14:paraId="295DDE1F" w14:textId="77777777" w:rsidR="00F61EA2" w:rsidRDefault="00F61EA2" w:rsidP="00F61EA2">
      <w:pPr>
        <w:rPr>
          <w:ins w:id="76" w:author="Administrator" w:date="2017-01-21T21:48:00Z"/>
        </w:rPr>
      </w:pPr>
      <w:ins w:id="77" w:author="Administrator" w:date="2017-01-21T21:48:00Z">
        <w:r>
          <w:rPr>
            <w:rFonts w:hint="eastAsia"/>
          </w:rPr>
          <w:t>2</w:t>
        </w:r>
        <w:r>
          <w:rPr>
            <w:rFonts w:hint="eastAsia"/>
          </w:rPr>
          <w:t>，</w:t>
        </w:r>
        <w:r>
          <w:rPr>
            <w:rFonts w:hint="eastAsia"/>
          </w:rPr>
          <w:t>pad</w:t>
        </w:r>
        <w:r>
          <w:rPr>
            <w:rFonts w:hint="eastAsia"/>
          </w:rPr>
          <w:t>，如何限制安装其他程序。</w:t>
        </w:r>
      </w:ins>
    </w:p>
    <w:p w14:paraId="111F0FD3" w14:textId="77777777" w:rsidR="00F61EA2" w:rsidRDefault="00F61EA2" w:rsidP="00F61EA2">
      <w:pPr>
        <w:rPr>
          <w:ins w:id="78" w:author="Administrator" w:date="2017-01-23T22:05:00Z"/>
        </w:rPr>
      </w:pPr>
      <w:ins w:id="79" w:author="Administrator" w:date="2017-01-21T21:48:00Z">
        <w:r>
          <w:rPr>
            <w:rFonts w:hint="eastAsia"/>
          </w:rPr>
          <w:t>3</w:t>
        </w:r>
        <w:r>
          <w:rPr>
            <w:rFonts w:hint="eastAsia"/>
          </w:rPr>
          <w:t>，</w:t>
        </w:r>
      </w:ins>
      <w:ins w:id="80" w:author="Administrator" w:date="2017-01-23T22:04:00Z">
        <w:r w:rsidR="008B366B">
          <w:rPr>
            <w:rFonts w:hint="eastAsia"/>
          </w:rPr>
          <w:t>生产</w:t>
        </w:r>
        <w:r w:rsidR="008B366B">
          <w:rPr>
            <w:rFonts w:hint="eastAsia"/>
          </w:rPr>
          <w:t>wo</w:t>
        </w:r>
      </w:ins>
      <w:ins w:id="81" w:author="Administrator" w:date="2017-01-23T22:05:00Z">
        <w:r w:rsidR="008B366B">
          <w:rPr>
            <w:rFonts w:hint="eastAsia"/>
          </w:rPr>
          <w:t>rd</w:t>
        </w:r>
        <w:r w:rsidR="008B366B">
          <w:rPr>
            <w:rFonts w:hint="eastAsia"/>
          </w:rPr>
          <w:t>版报告</w:t>
        </w:r>
      </w:ins>
    </w:p>
    <w:p w14:paraId="6FAECCD8" w14:textId="77777777" w:rsidR="008B366B" w:rsidRPr="00F61EA2" w:rsidRDefault="008B366B" w:rsidP="00F61EA2">
      <w:ins w:id="82" w:author="Administrator" w:date="2017-01-23T22:05:00Z">
        <w:r>
          <w:rPr>
            <w:rFonts w:hint="eastAsia"/>
          </w:rPr>
          <w:t>4</w:t>
        </w:r>
        <w:r>
          <w:rPr>
            <w:rFonts w:hint="eastAsia"/>
          </w:rPr>
          <w:t>，</w:t>
        </w:r>
        <w:r>
          <w:rPr>
            <w:rFonts w:hint="eastAsia"/>
          </w:rPr>
          <w:t>U</w:t>
        </w:r>
        <w:r>
          <w:rPr>
            <w:rFonts w:hint="eastAsia"/>
          </w:rPr>
          <w:t>盘拷贝</w:t>
        </w:r>
      </w:ins>
    </w:p>
    <w:sectPr w:rsidR="008B366B" w:rsidRPr="00F61EA2" w:rsidSect="00584EB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0" w:author="popo" w:date="2017-01-19T15:36:00Z" w:initials="p">
    <w:p w14:paraId="700B16DC" w14:textId="77777777" w:rsidR="00D43470" w:rsidRDefault="00D4347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CVS</w:t>
      </w:r>
      <w:r>
        <w:rPr>
          <w:rFonts w:hint="eastAsia"/>
        </w:rPr>
        <w:t>控制</w:t>
      </w:r>
      <w:r>
        <w:t>软件中由用户生成的文件有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，一种是操作命令（</w:t>
      </w:r>
      <w:r>
        <w:rPr>
          <w:rFonts w:hint="eastAsia"/>
        </w:rPr>
        <w:t>实验</w:t>
      </w:r>
      <w:r>
        <w:t>参数、步骤）</w:t>
      </w:r>
      <w:r>
        <w:rPr>
          <w:rFonts w:hint="eastAsia"/>
        </w:rPr>
        <w:t>，</w:t>
      </w:r>
      <w:r>
        <w:t>一种是标准曲线（</w:t>
      </w:r>
      <w:r>
        <w:rPr>
          <w:rFonts w:hint="eastAsia"/>
        </w:rPr>
        <w:t>实验</w:t>
      </w:r>
      <w:r>
        <w:t>结果的一种）</w:t>
      </w:r>
      <w:r>
        <w:rPr>
          <w:rFonts w:hint="eastAsia"/>
        </w:rPr>
        <w:t>，</w:t>
      </w:r>
      <w:r>
        <w:t>一种是</w:t>
      </w:r>
      <w:r>
        <w:rPr>
          <w:rFonts w:hint="eastAsia"/>
        </w:rPr>
        <w:t>样品</w:t>
      </w:r>
      <w:r>
        <w:t>测试结果（</w:t>
      </w:r>
      <w:r>
        <w:rPr>
          <w:rFonts w:hint="eastAsia"/>
        </w:rPr>
        <w:t>第二种</w:t>
      </w:r>
      <w:r>
        <w:t>实验结果，</w:t>
      </w:r>
      <w:r>
        <w:rPr>
          <w:rFonts w:hint="eastAsia"/>
        </w:rPr>
        <w:t>很</w:t>
      </w:r>
      <w:r>
        <w:t>多时候需要以第一种实验结果作为标准，</w:t>
      </w:r>
      <w:r>
        <w:rPr>
          <w:rFonts w:hint="eastAsia"/>
        </w:rPr>
        <w:t>计算</w:t>
      </w:r>
      <w:r>
        <w:t>相对值）</w:t>
      </w:r>
    </w:p>
  </w:comment>
  <w:comment w:id="50" w:author="popo" w:date="2017-01-19T16:00:00Z" w:initials="p">
    <w:p w14:paraId="7478DA06" w14:textId="77777777" w:rsidR="0091112C" w:rsidRDefault="0091112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一般</w:t>
      </w:r>
      <w:r>
        <w:t>测量数据会以两个</w:t>
      </w:r>
      <w:r>
        <w:t>x-y</w:t>
      </w:r>
      <w:r>
        <w:t>坐标</w:t>
      </w:r>
      <w:r>
        <w:rPr>
          <w:rFonts w:hint="eastAsia"/>
        </w:rPr>
        <w:t>图</w:t>
      </w:r>
      <w:r>
        <w:t>来显示，一个坐标</w:t>
      </w:r>
      <w:r>
        <w:rPr>
          <w:rFonts w:hint="eastAsia"/>
        </w:rPr>
        <w:t>图</w:t>
      </w:r>
      <w:r>
        <w:t>显示电流随时间变化曲线，另外一个</w:t>
      </w:r>
      <w:r>
        <w:rPr>
          <w:rFonts w:hint="eastAsia"/>
        </w:rPr>
        <w:t>显示</w:t>
      </w:r>
      <w:r>
        <w:t>剥离峰积分面积和物质浓度之间的变化曲线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0B16DC" w15:done="0"/>
  <w15:commentEx w15:paraId="7478DA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56D4A" w14:textId="77777777" w:rsidR="00AB2C44" w:rsidRDefault="00AB2C44" w:rsidP="00D43470">
      <w:r>
        <w:separator/>
      </w:r>
    </w:p>
  </w:endnote>
  <w:endnote w:type="continuationSeparator" w:id="0">
    <w:p w14:paraId="1FEEEF7E" w14:textId="77777777" w:rsidR="00AB2C44" w:rsidRDefault="00AB2C44" w:rsidP="00D4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EE8C7" w14:textId="77777777" w:rsidR="00AB2C44" w:rsidRDefault="00AB2C44" w:rsidP="00D43470">
      <w:r>
        <w:separator/>
      </w:r>
    </w:p>
  </w:footnote>
  <w:footnote w:type="continuationSeparator" w:id="0">
    <w:p w14:paraId="75E11912" w14:textId="77777777" w:rsidR="00AB2C44" w:rsidRDefault="00AB2C44" w:rsidP="00D43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116A"/>
    <w:multiLevelType w:val="multilevel"/>
    <w:tmpl w:val="6C6A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851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6E953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C800D7F"/>
    <w:multiLevelType w:val="multilevel"/>
    <w:tmpl w:val="0308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10449"/>
    <w:multiLevelType w:val="multilevel"/>
    <w:tmpl w:val="C76069EE"/>
    <w:lvl w:ilvl="0">
      <w:start w:val="1"/>
      <w:numFmt w:val="decimal"/>
      <w:pStyle w:val="C"/>
      <w:lvlText w:val="%1、"/>
      <w:lvlJc w:val="left"/>
      <w:pPr>
        <w:tabs>
          <w:tab w:val="num" w:pos="425"/>
        </w:tabs>
        <w:ind w:left="425" w:hanging="42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44A77778"/>
    <w:multiLevelType w:val="hybridMultilevel"/>
    <w:tmpl w:val="2FB45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DB71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C1834FE"/>
    <w:multiLevelType w:val="hybridMultilevel"/>
    <w:tmpl w:val="CF92A824"/>
    <w:lvl w:ilvl="0" w:tplc="028AD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  <w15:person w15:author="popo">
    <w15:presenceInfo w15:providerId="None" w15:userId="pop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4EBF"/>
    <w:rsid w:val="00027B1C"/>
    <w:rsid w:val="000426B9"/>
    <w:rsid w:val="00065A26"/>
    <w:rsid w:val="000737B5"/>
    <w:rsid w:val="000915C7"/>
    <w:rsid w:val="0016031C"/>
    <w:rsid w:val="001C4366"/>
    <w:rsid w:val="00282C34"/>
    <w:rsid w:val="002F45F1"/>
    <w:rsid w:val="002F6D43"/>
    <w:rsid w:val="00302451"/>
    <w:rsid w:val="00306411"/>
    <w:rsid w:val="00312CE2"/>
    <w:rsid w:val="003B1AF6"/>
    <w:rsid w:val="0040154D"/>
    <w:rsid w:val="004142BD"/>
    <w:rsid w:val="00436AD4"/>
    <w:rsid w:val="00481F88"/>
    <w:rsid w:val="00490EAA"/>
    <w:rsid w:val="004A2DFF"/>
    <w:rsid w:val="005330FE"/>
    <w:rsid w:val="00584EBF"/>
    <w:rsid w:val="006133F9"/>
    <w:rsid w:val="00705182"/>
    <w:rsid w:val="00717609"/>
    <w:rsid w:val="00795761"/>
    <w:rsid w:val="007D6333"/>
    <w:rsid w:val="00800C5B"/>
    <w:rsid w:val="008171D1"/>
    <w:rsid w:val="008246A9"/>
    <w:rsid w:val="00844598"/>
    <w:rsid w:val="00864105"/>
    <w:rsid w:val="008B366B"/>
    <w:rsid w:val="0091112C"/>
    <w:rsid w:val="00917177"/>
    <w:rsid w:val="00A03CC9"/>
    <w:rsid w:val="00A53C28"/>
    <w:rsid w:val="00A650BB"/>
    <w:rsid w:val="00AB2C44"/>
    <w:rsid w:val="00B07716"/>
    <w:rsid w:val="00BA7989"/>
    <w:rsid w:val="00BC1D37"/>
    <w:rsid w:val="00C20ABB"/>
    <w:rsid w:val="00C36B7E"/>
    <w:rsid w:val="00C54AF6"/>
    <w:rsid w:val="00C57B59"/>
    <w:rsid w:val="00C64F11"/>
    <w:rsid w:val="00D253AA"/>
    <w:rsid w:val="00D43470"/>
    <w:rsid w:val="00E11C12"/>
    <w:rsid w:val="00ED7F71"/>
    <w:rsid w:val="00EE38E6"/>
    <w:rsid w:val="00F42F61"/>
    <w:rsid w:val="00F61EA2"/>
    <w:rsid w:val="00F73638"/>
    <w:rsid w:val="00FC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9"/>
        <o:r id="V:Rule2" type="connector" idref="#AutoShape 14"/>
        <o:r id="V:Rule3" type="connector" idref="#AutoShape 3"/>
      </o:rules>
    </o:shapelayout>
  </w:shapeDefaults>
  <w:decimalSymbol w:val="."/>
  <w:listSeparator w:val=","/>
  <w14:docId w14:val="453DDDAF"/>
  <w15:docId w15:val="{A04B604E-0F24-4D6D-BCD4-1C8D055B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2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1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1C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84EB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84EBF"/>
    <w:rPr>
      <w:kern w:val="0"/>
      <w:sz w:val="22"/>
    </w:rPr>
  </w:style>
  <w:style w:type="paragraph" w:customStyle="1" w:styleId="C">
    <w:name w:val="C一级正文"/>
    <w:basedOn w:val="a"/>
    <w:rsid w:val="00FC1CF7"/>
    <w:pPr>
      <w:numPr>
        <w:numId w:val="1"/>
      </w:numPr>
      <w:spacing w:beforeLines="50" w:afterLines="50"/>
    </w:pPr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1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1C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1C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C1CF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A2DFF"/>
    <w:pPr>
      <w:ind w:firstLineChars="200" w:firstLine="420"/>
    </w:pPr>
  </w:style>
  <w:style w:type="table" w:styleId="a5">
    <w:name w:val="Table Grid"/>
    <w:basedOn w:val="a1"/>
    <w:uiPriority w:val="39"/>
    <w:rsid w:val="00917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表 21"/>
    <w:basedOn w:val="a1"/>
    <w:uiPriority w:val="47"/>
    <w:rsid w:val="00EE38E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网格表 2 - 着色 11"/>
    <w:basedOn w:val="a1"/>
    <w:uiPriority w:val="47"/>
    <w:rsid w:val="00481F8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7176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17609"/>
    <w:pPr>
      <w:ind w:leftChars="200" w:left="420"/>
    </w:pPr>
  </w:style>
  <w:style w:type="character" w:styleId="a6">
    <w:name w:val="Hyperlink"/>
    <w:basedOn w:val="a0"/>
    <w:uiPriority w:val="99"/>
    <w:unhideWhenUsed/>
    <w:rsid w:val="0071760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42F61"/>
  </w:style>
  <w:style w:type="paragraph" w:styleId="a7">
    <w:name w:val="header"/>
    <w:basedOn w:val="a"/>
    <w:link w:val="Char0"/>
    <w:uiPriority w:val="99"/>
    <w:unhideWhenUsed/>
    <w:rsid w:val="00D43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4347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43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43470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4347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D4347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D4347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4347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43470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D4347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D43470"/>
    <w:rPr>
      <w:sz w:val="18"/>
      <w:szCs w:val="18"/>
    </w:rPr>
  </w:style>
  <w:style w:type="paragraph" w:styleId="ad">
    <w:name w:val="Document Map"/>
    <w:basedOn w:val="a"/>
    <w:link w:val="Char5"/>
    <w:uiPriority w:val="99"/>
    <w:semiHidden/>
    <w:unhideWhenUsed/>
    <w:rsid w:val="00A03CC9"/>
    <w:rPr>
      <w:rFonts w:ascii="Tahoma" w:hAnsi="Tahoma" w:cs="Tahoma"/>
      <w:sz w:val="16"/>
      <w:szCs w:val="16"/>
    </w:rPr>
  </w:style>
  <w:style w:type="character" w:customStyle="1" w:styleId="Char5">
    <w:name w:val="文档结构图 Char"/>
    <w:basedOn w:val="a0"/>
    <w:link w:val="ad"/>
    <w:uiPriority w:val="99"/>
    <w:semiHidden/>
    <w:rsid w:val="00A03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EA298D2ED2481D9796D7C4F55E27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4B304D-6E67-478E-A216-06649A9F5B19}"/>
      </w:docPartPr>
      <w:docPartBody>
        <w:p w:rsidR="00CD7705" w:rsidRDefault="006D630A" w:rsidP="006D630A">
          <w:pPr>
            <w:pStyle w:val="96EA298D2ED2481D9796D7C4F55E27B2"/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A626A1C8AD9E40A695E2E5EEC70310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CDD6C9-961C-495E-873A-414C0D77C19A}"/>
      </w:docPartPr>
      <w:docPartBody>
        <w:p w:rsidR="00CD7705" w:rsidRDefault="006D630A" w:rsidP="006D630A">
          <w:pPr>
            <w:pStyle w:val="A626A1C8AD9E40A695E2E5EEC7031087"/>
          </w:pPr>
          <w:r>
            <w:rPr>
              <w:color w:val="393737" w:themeColor="background2" w:themeShade="3F"/>
              <w:sz w:val="28"/>
              <w:szCs w:val="28"/>
              <w:lang w:val="zh-CN"/>
            </w:rPr>
            <w:t>[</w:t>
          </w:r>
          <w:r>
            <w:rPr>
              <w:color w:val="393737" w:themeColor="background2" w:themeShade="3F"/>
              <w:sz w:val="28"/>
              <w:szCs w:val="28"/>
              <w:lang w:val="zh-CN"/>
            </w:rPr>
            <w:t>键入文档副标题</w:t>
          </w:r>
          <w:r>
            <w:rPr>
              <w:color w:val="393737" w:themeColor="background2" w:themeShade="3F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630A"/>
    <w:rsid w:val="00122D0B"/>
    <w:rsid w:val="00261595"/>
    <w:rsid w:val="002637EA"/>
    <w:rsid w:val="006D630A"/>
    <w:rsid w:val="008D3C30"/>
    <w:rsid w:val="00A63CAF"/>
    <w:rsid w:val="00BE22F0"/>
    <w:rsid w:val="00CD7705"/>
    <w:rsid w:val="00F1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2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EA298D2ED2481D9796D7C4F55E27B2">
    <w:name w:val="96EA298D2ED2481D9796D7C4F55E27B2"/>
    <w:rsid w:val="006D630A"/>
    <w:pPr>
      <w:widowControl w:val="0"/>
      <w:jc w:val="both"/>
    </w:pPr>
  </w:style>
  <w:style w:type="paragraph" w:customStyle="1" w:styleId="A626A1C8AD9E40A695E2E5EEC7031087">
    <w:name w:val="A626A1C8AD9E40A695E2E5EEC7031087"/>
    <w:rsid w:val="006D630A"/>
    <w:pPr>
      <w:widowControl w:val="0"/>
      <w:jc w:val="both"/>
    </w:pPr>
  </w:style>
  <w:style w:type="paragraph" w:customStyle="1" w:styleId="1F9DAB4DF87B418CBAF2BCAF7243D92C">
    <w:name w:val="1F9DAB4DF87B418CBAF2BCAF7243D92C"/>
    <w:rsid w:val="006D630A"/>
    <w:pPr>
      <w:widowControl w:val="0"/>
      <w:jc w:val="both"/>
    </w:pPr>
  </w:style>
  <w:style w:type="paragraph" w:customStyle="1" w:styleId="D22B799940ED4588B14F7491973191F6">
    <w:name w:val="D22B799940ED4588B14F7491973191F6"/>
    <w:rsid w:val="006D630A"/>
    <w:pPr>
      <w:widowControl w:val="0"/>
      <w:jc w:val="both"/>
    </w:pPr>
  </w:style>
  <w:style w:type="paragraph" w:customStyle="1" w:styleId="98CCFF4795B244DE991625C8C4E66380">
    <w:name w:val="98CCFF4795B244DE991625C8C4E66380"/>
    <w:rsid w:val="006D630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2017-02-25T00:00:00</PublishDate>
  <Abstract>Linux环境中的网站需求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A70CAF-F725-4356-8523-DDCB738B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373</Words>
  <Characters>2131</Characters>
  <Application>Microsoft Office Word</Application>
  <DocSecurity>0</DocSecurity>
  <Lines>17</Lines>
  <Paragraphs>4</Paragraphs>
  <ScaleCrop>false</ScaleCrop>
  <Company>Valeo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网站需求文档</dc:title>
  <dc:subject>嵌入式网站</dc:subject>
  <dc:creator>Zhihao</dc:creator>
  <cp:lastModifiedBy>admin</cp:lastModifiedBy>
  <cp:revision>18</cp:revision>
  <dcterms:created xsi:type="dcterms:W3CDTF">2017-01-20T00:57:00Z</dcterms:created>
  <dcterms:modified xsi:type="dcterms:W3CDTF">2017-02-25T02:53:00Z</dcterms:modified>
</cp:coreProperties>
</file>